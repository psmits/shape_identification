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Supervised learning approaches to classifying morphological v</w:t>
      </w:r>
      <w:del w:id="0" w:author="Unknown Author" w:date="2016-07-07T23:05:00Z">
        <w:r>
          <w:rPr/>
          <w:delText>i</w:delText>
        </w:r>
      </w:del>
      <w:r>
        <w:rPr/>
        <w:t xml:space="preserve">ariation: </w:t>
      </w:r>
      <w:del w:id="1" w:author="Unknown Author" w:date="2016-07-07T23:06:00Z">
        <w:r>
          <w:rPr/>
          <w:delText>picking amongst</w:delText>
        </w:r>
      </w:del>
      <w:ins w:id="2" w:author="Unknown Author" w:date="2016-07-07T23:06:00Z">
        <w:r>
          <w:rPr/>
          <w:t>assessing</w:t>
        </w:r>
      </w:ins>
      <w:r>
        <w:rPr/>
        <w:t xml:space="preserve"> taxonomic hypotheses for the Pacific Pond Turtle (</w:t>
      </w:r>
      <w:r>
        <w:rPr>
          <w:i/>
        </w:rPr>
        <w:t>Emys marmorata</w:t>
      </w:r>
      <w:r>
        <w:rPr/>
        <w:t>)</w:t>
      </w:r>
    </w:p>
    <w:p>
      <w:pPr>
        <w:pStyle w:val="Authors"/>
        <w:rPr/>
      </w:pPr>
      <w:r>
        <w:rPr/>
        <w:t>Bryan Stuart</w:t>
      </w:r>
    </w:p>
    <w:p>
      <w:pPr>
        <w:pStyle w:val="Normal"/>
        <w:rPr/>
      </w:pPr>
      <w:r>
        <w:rPr/>
        <w:t>We investigate</w:t>
      </w:r>
      <w:del w:id="3" w:author="Unknown Author" w:date="2016-07-07T23:08:00Z">
        <w:r>
          <w:rPr/>
          <w:delText xml:space="preserve"> the</w:delText>
        </w:r>
      </w:del>
      <w:r>
        <w:rPr/>
        <w:t xml:space="preserve"> morphometric identification of cryptic species using machine learning approaches by examining their implications for a recently proposed cryptic turtle species (</w:t>
      </w:r>
      <w:r>
        <w:rPr>
          <w:i/>
        </w:rPr>
        <w:t>Emys pallida</w:t>
      </w:r>
      <w:r>
        <w:rPr/>
        <w:t xml:space="preserve">). We collected landmark-based morphometric data from 354 adult </w:t>
      </w:r>
      <w:r>
        <w:rPr>
          <w:i/>
        </w:rPr>
        <w:t>E. marmorata/“pallida”</w:t>
      </w:r>
      <w:r>
        <w:rPr/>
        <w:t xml:space="preserve"> museum specimens. We assigned a classification to each specimen for six different binning schemes </w:t>
      </w:r>
      <w:del w:id="4" w:author="Unknown Author" w:date="2016-07-07T23:10:00Z">
        <w:r>
          <w:rPr/>
          <w:delText>based on</w:delText>
        </w:r>
      </w:del>
      <w:ins w:id="5" w:author="Unknown Author" w:date="2016-07-07T23:10:00Z">
        <w:r>
          <w:rPr/>
          <w:t>using</w:t>
        </w:r>
      </w:ins>
      <w:r>
        <w:rPr/>
        <w:t xml:space="preserve"> geographic occurrence data recorded in museum collection archives. We used multiple supervised machine learning methods to compare different classification hypotheses and asked whether it is possible to determine which among</w:t>
      </w:r>
      <w:del w:id="6" w:author="Unknown Author" w:date="2016-07-07T23:19:00Z">
        <w:r>
          <w:rPr/>
          <w:delText>st</w:delText>
        </w:r>
      </w:del>
      <w:r>
        <w:rPr/>
        <w:t xml:space="preserve"> </w:t>
      </w:r>
      <w:del w:id="7" w:author="Unknown Author" w:date="2016-07-07T23:10:00Z">
        <w:r>
          <w:rPr/>
          <w:delText>a</w:delText>
        </w:r>
      </w:del>
      <w:ins w:id="8" w:author="Unknown Author" w:date="2016-07-07T23:10:00Z">
        <w:r>
          <w:rPr/>
          <w:t>this</w:t>
        </w:r>
      </w:ins>
      <w:r>
        <w:rPr/>
        <w:t xml:space="preserve"> set of classification hypotheses is best. In addition, we applied the above approach to two </w:t>
      </w:r>
      <w:del w:id="9" w:author="Unknown Author" w:date="2016-07-07T23:20:00Z">
        <w:r>
          <w:rPr/>
          <w:delText>additional</w:delText>
        </w:r>
      </w:del>
      <w:ins w:id="10" w:author="Unknown Author" w:date="2016-07-07T23:20:00Z">
        <w:r>
          <w:rPr/>
          <w:t>other</w:t>
        </w:r>
      </w:ins>
      <w:r>
        <w:rPr/>
        <w:t xml:space="preserve"> datasets: two well-supported subspecies of </w:t>
      </w:r>
      <w:r>
        <w:rPr>
          <w:i/>
        </w:rPr>
        <w:t>Trachemys scripta</w:t>
      </w:r>
      <w:r>
        <w:rPr/>
        <w:t xml:space="preserve"> and a set of seven unambiguously distinct species closely related to </w:t>
      </w:r>
      <w:r>
        <w:rPr>
          <w:i/>
        </w:rPr>
        <w:t>E. marmorata</w:t>
      </w:r>
      <w:r>
        <w:rPr/>
        <w:t xml:space="preserve">. The results of this study indicate that there is no clear grouping of </w:t>
      </w:r>
      <w:r>
        <w:rPr>
          <w:i/>
        </w:rPr>
        <w:t>E. marmorata/“pallida”</w:t>
      </w:r>
      <w:r>
        <w:rPr/>
        <w:t xml:space="preserve"> based on plastron shape. In contrast,</w:t>
      </w:r>
      <w:del w:id="11" w:author="Unknown Author" w:date="2016-07-07T23:12:00Z">
        <w:r>
          <w:rPr/>
          <w:delText xml:space="preserve"> the</w:delText>
        </w:r>
      </w:del>
      <w:r>
        <w:rPr/>
        <w:t xml:space="preserve"> analysis of the other datasets </w:t>
      </w:r>
      <w:del w:id="12" w:author="Unknown Author" w:date="2016-07-07T23:12:00Z">
        <w:r>
          <w:rPr/>
          <w:delText>demonstrate</w:delText>
        </w:r>
      </w:del>
      <w:ins w:id="13" w:author="Unknown Author" w:date="2016-07-07T23:12:00Z">
        <w:r>
          <w:rPr/>
          <w:t>resulted in</w:t>
        </w:r>
      </w:ins>
      <w:del w:id="14" w:author="Unknown Author" w:date="2016-07-07T23:13:00Z">
        <w:r>
          <w:rPr/>
          <w:delText xml:space="preserve"> a</w:delText>
        </w:r>
      </w:del>
      <w:r>
        <w:rPr/>
        <w:t xml:space="preserve"> near perfect classification</w:t>
      </w:r>
      <w:ins w:id="15" w:author="Unknown Author" w:date="2016-07-07T23:13:00Z">
        <w:r>
          <w:rPr/>
          <w:t>s</w:t>
        </w:r>
      </w:ins>
      <w:r>
        <w:rPr/>
        <w:t xml:space="preserve">, which demonstrates that application of the methods to plastron shape data can recover correct results in similar situations. Explanations for the lack of grouping in </w:t>
      </w:r>
      <w:r>
        <w:rPr>
          <w:i/>
        </w:rPr>
        <w:t>E. marmorata</w:t>
      </w:r>
      <w:r>
        <w:rPr/>
        <w:t xml:space="preserve"> include that possibility that genetic differentiation is not associated with plastron shape variation in this species complex and/or that local selective pressures (e.g., from hydrological regime) overwhelm morphological differentiation. A reconsideration of the methods used to delimit </w:t>
      </w:r>
      <w:r>
        <w:rPr>
          <w:i/>
        </w:rPr>
        <w:t>E. “pallida,”</w:t>
      </w:r>
      <w:r>
        <w:rPr/>
        <w:t xml:space="preserve"> the lack of barriers to gene flow, the strong evidence for widespread admixture between lineages, and the fact that plastron shape can be used to differentiate other emydid species and subspecies suggest that </w:t>
      </w:r>
      <w:del w:id="16" w:author="Unknown Author" w:date="2016-07-07T23:16:00Z">
        <w:r>
          <w:rPr/>
          <w:delText xml:space="preserve">its lack of </w:delText>
        </w:r>
      </w:del>
      <w:ins w:id="17" w:author="Unknown Author" w:date="2016-07-07T23:16:00Z">
        <w:r>
          <w:rPr/>
          <w:t>the non-</w:t>
        </w:r>
      </w:ins>
      <w:r>
        <w:rPr/>
        <w:t xml:space="preserve">diagnosability </w:t>
      </w:r>
      <w:ins w:id="18" w:author="Unknown Author" w:date="2016-07-07T23:16:00Z">
        <w:r>
          <w:rPr/>
          <w:t xml:space="preserve">of </w:t>
        </w:r>
      </w:ins>
      <w:ins w:id="19" w:author="Unknown Author" w:date="2016-07-07T23:16:00Z">
        <w:r>
          <w:rPr>
            <w:i/>
            <w:iCs/>
          </w:rPr>
          <w:t xml:space="preserve">E. </w:t>
        </w:r>
      </w:ins>
      <w:ins w:id="20" w:author="Unknown Author" w:date="2016-07-07T23:16:00Z">
        <w:r>
          <w:rPr>
            <w:i w:val="false"/>
            <w:iCs w:val="false"/>
          </w:rPr>
          <w:t>“</w:t>
        </w:r>
      </w:ins>
      <w:ins w:id="21" w:author="Unknown Author" w:date="2016-07-07T23:16:00Z">
        <w:r>
          <w:rPr>
            <w:i/>
            <w:iCs/>
          </w:rPr>
          <w:t>pallida</w:t>
        </w:r>
      </w:ins>
      <w:ins w:id="22" w:author="Unknown Author" w:date="2016-07-07T23:16:00Z">
        <w:r>
          <w:rPr>
            <w:i w:val="false"/>
            <w:iCs w:val="false"/>
          </w:rPr>
          <w:t>”</w:t>
        </w:r>
      </w:ins>
      <w:del w:id="23" w:author="Unknown Author" w:date="2016-07-07T23:18:00Z">
        <w:r>
          <w:rPr>
            <w:i w:val="false"/>
            <w:iCs w:val="false"/>
          </w:rPr>
          <w:delText xml:space="preserve">most </w:delText>
        </w:r>
      </w:del>
      <w:del w:id="24" w:author="Unknown Author" w:date="2016-07-07T23:21:00Z">
        <w:r>
          <w:rPr>
            <w:i w:val="false"/>
            <w:iCs w:val="false"/>
          </w:rPr>
          <w:delText xml:space="preserve">likely </w:delText>
        </w:r>
      </w:del>
      <w:del w:id="25" w:author="Unknown Author" w:date="2016-07-07T23:17:00Z">
        <w:r>
          <w:rPr>
            <w:i w:val="false"/>
            <w:iCs w:val="false"/>
          </w:rPr>
          <w:delText>reflects the non-distinctiveness of this proposed taxon</w:delText>
        </w:r>
      </w:del>
      <w:ins w:id="26" w:author="Unknown Author" w:date="2016-07-07T23:21:00Z">
        <w:r>
          <w:rPr>
            <w:i w:val="false"/>
            <w:iCs w:val="false"/>
          </w:rPr>
          <w:t>stems from it not being a</w:t>
        </w:r>
      </w:ins>
      <w:ins w:id="27" w:author="Unknown Author" w:date="2016-07-07T23:18:00Z">
        <w:r>
          <w:rPr/>
          <w:t xml:space="preserve"> distinct species</w:t>
        </w:r>
      </w:ins>
      <w:r>
        <w:rPr/>
        <w:t>.</w:t>
      </w:r>
    </w:p>
    <w:p>
      <w:pPr>
        <w:pStyle w:val="Heading1"/>
        <w:rPr/>
      </w:pPr>
      <w:bookmarkStart w:id="0" w:name="introduction"/>
      <w:bookmarkEnd w:id="0"/>
      <w:r>
        <w:rPr/>
        <w:t>Introduction</w:t>
      </w:r>
    </w:p>
    <w:p>
      <w:pPr>
        <w:pStyle w:val="Normal"/>
        <w:rPr/>
      </w:pPr>
      <w:bookmarkStart w:id="1" w:name="introduction1"/>
      <w:bookmarkEnd w:id="1"/>
      <w:r>
        <w:rPr/>
        <w:t>Molecular systematics has repeatedly demonstrated the existence of cryptic species that can only be diagnosed using genetic data (Stuart, Inger, and Voris 2006; Bickford et al. 2007; Schilck-Steiner et al. 2007; Pfenninger and Schwenk 2007; Clare 2011; Funk, Caminer, and Ron 2012). In attempts to streamline the documentation of biodiversity, several methods of species delimitation that rely almost entirely on genetic data have recently been proposed (Pons et al. 2006; B.C. Carstens and Dewey 2010; Hausdorf and Hennig 2010; O’Meara 2010; Yang and Rannala 2010; J. P. Huelsenbeck, Andolfatto, and Huelsenbeck 2011). Although strong caveats on the utility of these methods have been raised (Bauer et al. 2000; Bryan C. Carstens et al. 2013), they are nevertheless being used to name species (Leaché and Fujita 2010; Spinks, Thomson, and Bradley Shaffer 2014).</w:t>
      </w:r>
    </w:p>
    <w:p>
      <w:pPr>
        <w:pStyle w:val="Normal"/>
        <w:rPr/>
      </w:pPr>
      <w:ins w:id="28" w:author="Unknown Author" w:date="2016-07-07T23:24:00Z">
        <w:r>
          <w:rPr/>
          <w:t xml:space="preserve">In contrast to these genetically-diagnosed species, </w:t>
        </w:r>
      </w:ins>
      <w:del w:id="29" w:author="Unknown Author" w:date="2016-07-07T23:24:00Z">
        <w:r>
          <w:rPr/>
          <w:delText>T</w:delText>
        </w:r>
      </w:del>
      <w:ins w:id="30" w:author="Unknown Author" w:date="2016-07-07T23:24:00Z">
        <w:r>
          <w:rPr/>
          <w:t>t</w:t>
        </w:r>
      </w:ins>
      <w:r>
        <w:rPr/>
        <w:t xml:space="preserve">he majority of extant taxa, and almost all extinct taxa, are delimited by morphology alone. This disjunction complicates interpretations of variation and diversity in deep time, as apparent morphological stasis may not reflect the true underlying diversity (Eldredge and Gould 1972; Gould and Eldredge 1977; G. Hunt 2008; Van Bocxlaer and Hunt 2013). </w:t>
      </w:r>
      <w:ins w:id="31" w:author="Unknown Author" w:date="2016-07-07T23:26:00Z">
        <w:r>
          <w:rPr/>
          <w:t xml:space="preserve">It also has serious implications for our </w:t>
        </w:r>
      </w:ins>
      <w:ins w:id="32" w:author="Unknown Author" w:date="2016-07-07T23:27:00Z">
        <w:r>
          <w:rPr/>
          <w:t>records of modern biodiversity</w:t>
        </w:r>
      </w:ins>
      <w:del w:id="33" w:author="Unknown Author" w:date="2016-07-07T23:27:00Z">
        <w:r>
          <w:rPr/>
          <w:delText>Similarly, f</w:delText>
        </w:r>
      </w:del>
      <w:ins w:id="34" w:author="Unknown Author" w:date="2016-07-07T23:27:00Z">
        <w:r>
          <w:rPr/>
          <w:t>: f</w:t>
        </w:r>
      </w:ins>
      <w:r>
        <w:rPr/>
        <w:t>or many museum specimens of extant taxa (e.g. those preserved in formalin), it is difficult to acquire the genetic data needed for non-morphological species delimitation methods.</w:t>
      </w:r>
    </w:p>
    <w:p>
      <w:pPr>
        <w:pStyle w:val="Normal"/>
        <w:rPr/>
      </w:pPr>
      <w:r>
        <w:rPr/>
        <w:t>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 (P.David Polly 2003; Zelditch, Swiderski, and Sheets 2004; Gaubert et al. 2005; Gündüz et al. 2007; P.David Polly 2007; Demandt and Bergek 2009). Additionally, there has been work on automated taxon identification and classification of taxa into groups (Baylac, Villemant, and Simbolotti 2003; Dobigny et al. 2003; MacLeod 2007; van den Brink and Bokma 2011).</w:t>
      </w:r>
    </w:p>
    <w:p>
      <w:pPr>
        <w:pStyle w:val="Normal"/>
        <w:rPr/>
      </w:pPr>
      <w:r>
        <w:rPr/>
        <w:t>Here, we investigate the morphometric identification of cryptic species using machine learning approaches. In particular, we ask whether it is possible to determine which among</w:t>
      </w:r>
      <w:del w:id="35" w:author="Unknown Author" w:date="2016-07-07T23:28:00Z">
        <w:r>
          <w:rPr/>
          <w:delText>st</w:delText>
        </w:r>
      </w:del>
      <w:r>
        <w:rPr/>
        <w:t xml:space="preserve"> a set of classification hypotheses is best and examine the implications of the results for a recently proposed set of cryptic turtle species.</w:t>
      </w:r>
    </w:p>
    <w:p>
      <w:pPr>
        <w:pStyle w:val="Heading2"/>
        <w:rPr/>
      </w:pPr>
      <w:bookmarkStart w:id="2" w:name="background-and-study-system"/>
      <w:bookmarkEnd w:id="2"/>
      <w:r>
        <w:rPr/>
        <w:t>Background and study system</w:t>
      </w:r>
    </w:p>
    <w:p>
      <w:pPr>
        <w:pStyle w:val="Normal"/>
        <w:rPr/>
      </w:pPr>
      <w:bookmarkStart w:id="3" w:name="background-and-study-system1"/>
      <w:bookmarkEnd w:id="3"/>
      <w:r>
        <w:rPr/>
        <w:t>Machine learning is an extension of known statistical methodology (Hastie, Tibshirani, and Friedman 2009) that emphasizes high predictive accuracy and generality at the expense of the interpretability of individual parameters. The basic statistical mechanics are supplemented by randomization, sorting, and partitioning algorithms, along with the maximization or minimization of summary statistics, in order to best estimate a general model for all data, both sampled and unsampled (Hastie, Tibshirani, and Friedman 2009). Machine learning approaches have found use in medical research, epidemiology, economics and automated identification of images such as handwritten zip codes (Hastie, Tibshirani, and Friedman 2009)</w:t>
      </w:r>
      <w:r>
        <w:rPr/>
        <w:commentReference w:id="0"/>
      </w:r>
      <w:r>
        <w:rPr/>
        <w:t xml:space="preserve">. </w:t>
      </w:r>
    </w:p>
    <w:p>
      <w:pPr>
        <w:pStyle w:val="Normal"/>
        <w:rPr/>
      </w:pPr>
      <w:r>
        <w:rPr/>
        <w:t>The</w:t>
      </w:r>
      <w:ins w:id="36" w:author="Unknown Author" w:date="2016-07-08T00:00:00Z">
        <w:r>
          <w:rPr/>
          <w:t>re are</w:t>
        </w:r>
      </w:ins>
      <w:r>
        <w:rPr/>
        <w:t xml:space="preserve"> two major classes of machine learning method</w:t>
      </w:r>
      <w:del w:id="37" w:author="Unknown Author" w:date="2016-07-08T00:00:00Z">
        <w:r>
          <w:rPr/>
          <w:delText>s are</w:delText>
        </w:r>
      </w:del>
      <w:ins w:id="38" w:author="Unknown Author" w:date="2016-07-08T00:00:00Z">
        <w:r>
          <w:rPr/>
          <w:t>s,</w:t>
        </w:r>
      </w:ins>
      <w:r>
        <w:rPr/>
        <w:t xml:space="preserve"> unsupervised and supervised learning. Unsupervised learning methods are used with unlabeled data where the underlying structure is estimated; they are analogous to clustering and density estimation methods (Kaufman and Rousseeuw 1990). Supervised learning methods are used with labeled data where the final output of data is known and the rules for going from input to output are inferred. These are analogous to classification and regression models (Breiman et al. 1984). Our application of the approaches used in this study illustrates only a sampling of the various methods available for clustering observations and fitting classification models.</w:t>
      </w:r>
      <w:r>
        <w:rPr/>
        <w:commentReference w:id="1"/>
      </w:r>
    </w:p>
    <w:p>
      <w:pPr>
        <w:pStyle w:val="Normal"/>
        <w:rPr/>
      </w:pPr>
      <w:r>
        <w:rPr/>
        <w:t>Geometric morphometric approaches to identifying differences in morphological variation between different classes, including cryptic species, mostly have used methods like linear discriminate analysis and canonical variates analysis (P.David Polly 2003; Zelditch, Swiderski, and Sheets 2004; Gaubert et al. 2005; Gündüz et al. 2007; P.David Polly 2007; Francoy et al. 2009; Sztencel-Jabłonka, Jones, and BogdanowicZ 2009; Mitrovski-Bogdanovic et al. 2013).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Caumul and Polly (2005) and P.David Polly (2007) focused on comparing different aspects of morphology and their fidelity to a classification scheme instead of comparing the fidelity of one aspect of morphology to multiple classification schemes. In this context, the study of Cardini et al. (2009) is noteworthy because they compared morphological variation in marmots at the population, regional, and species level and determined the fidelity of shape to divisions at each of these levels.</w:t>
      </w:r>
    </w:p>
    <w:p>
      <w:pPr>
        <w:pStyle w:val="Normal"/>
        <w:rPr/>
      </w:pPr>
      <w:r>
        <w:rPr/>
        <w:t xml:space="preserve">Here, we used multiple supervised machine learning methods to compare different classification hypotheses. </w:t>
      </w:r>
      <w:ins w:id="39" w:author="Unknown Author" w:date="2016-07-08T00:05:00Z">
        <w:r>
          <w:rPr/>
          <w:t xml:space="preserve">Each of </w:t>
        </w:r>
      </w:ins>
      <w:del w:id="40" w:author="Unknown Author" w:date="2016-07-08T00:05:00Z">
        <w:r>
          <w:rPr/>
          <w:delText>T</w:delText>
        </w:r>
      </w:del>
      <w:ins w:id="41" w:author="Unknown Author" w:date="2016-07-08T00:05:00Z">
        <w:r>
          <w:rPr/>
          <w:t>t</w:t>
        </w:r>
      </w:ins>
      <w:r>
        <w:rPr/>
        <w:t>hese methods provide different advantages for understanding how to classify taxa, as well as the accuracy of the resulting classifications. Although machine learning methods such as neural networks have been applied to studying shape variation (Baylac, Villemant, and Simbolotti 2003; Dobigny et al. 2003; MacLeod 2007; van den Brink and Bokma 2011),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pPr>
        <w:pStyle w:val="Normal"/>
        <w:rPr/>
      </w:pPr>
      <w:r>
        <w:rPr/>
        <w:t xml:space="preserve">We analyzed the problem of whether there are distinct subspecies or cryptic species within the western pond turtle, </w:t>
      </w:r>
      <w:r>
        <w:rPr>
          <w:i/>
        </w:rPr>
        <w:t>Emys marmorata</w:t>
      </w:r>
      <w:r>
        <w:rPr/>
        <w:t xml:space="preserve"> (Baird and Girard 1852) (formerly </w:t>
      </w:r>
      <w:r>
        <w:rPr>
          <w:i/>
        </w:rPr>
        <w:t>Clemmys marmorata</w:t>
      </w:r>
      <w:r>
        <w:rPr/>
        <w:t xml:space="preserve">; see (Feldman and Parham 2002)). </w:t>
      </w:r>
      <w:r>
        <w:rPr>
          <w:i/>
        </w:rPr>
        <w:t>Emys marmorata</w:t>
      </w:r>
      <w:r>
        <w:rPr/>
        <w:t xml:space="preserve"> is distributed from northern Washington State, USA to Baja California, Mexico. Traditionally, </w:t>
      </w:r>
      <w:r>
        <w:rPr>
          <w:i/>
        </w:rPr>
        <w:t>E. marmorata</w:t>
      </w:r>
      <w:r>
        <w:rPr/>
        <w:t xml:space="preserve"> was classified into two named subspecies: the northern </w:t>
      </w:r>
      <w:r>
        <w:rPr>
          <w:i/>
        </w:rPr>
        <w:t>E. marmorata marmorata</w:t>
      </w:r>
      <w:r>
        <w:rPr/>
        <w:t xml:space="preserve"> and the southern </w:t>
      </w:r>
      <w:r>
        <w:rPr>
          <w:i/>
        </w:rPr>
        <w:t>Emys marmorata pallida</w:t>
      </w:r>
      <w:r>
        <w:rPr/>
        <w:t xml:space="preserve"> (Seeliger 1945), with a central Californian intergrade zone in between. </w:t>
      </w:r>
      <w:r>
        <w:rPr>
          <w:i/>
        </w:rPr>
        <w:t>Emys marmorata marmorata</w:t>
      </w:r>
      <w:r>
        <w:rPr/>
        <w:t xml:space="preserve"> is differentiated from </w:t>
      </w:r>
      <w:r>
        <w:rPr>
          <w:i/>
        </w:rPr>
        <w:t>E. marmorata pallida</w:t>
      </w:r>
      <w:r>
        <w:rPr/>
        <w:t xml:space="preserve"> by the presence of a pair of triangular inguinal scales and darker neck markings. The triangular inguinal plates can sometimes be present in </w:t>
      </w:r>
      <w:r>
        <w:rPr>
          <w:i/>
        </w:rPr>
        <w:t>E. marmorata pallida</w:t>
      </w:r>
      <w:r>
        <w:rPr/>
        <w:t xml:space="preserve"> although they are considerably smaller. Seeliger (1945) did not formally include the Baja California populations of </w:t>
      </w:r>
      <w:r>
        <w:rPr>
          <w:i/>
        </w:rPr>
        <w:t>E. marmorata</w:t>
      </w:r>
      <w:r>
        <w:rPr/>
        <w:t xml:space="preserve"> in either taxon, implying the existence of a third distinct but unnamed subspecies.</w:t>
      </w:r>
    </w:p>
    <w:p>
      <w:pPr>
        <w:pStyle w:val="Normal"/>
        <w:rPr/>
      </w:pPr>
      <w:r>
        <w:rPr/>
        <w:t xml:space="preserve">Previous work on morphological variation in </w:t>
      </w:r>
      <w:r>
        <w:rPr>
          <w:i/>
        </w:rPr>
        <w:t>E. marmorata</w:t>
      </w:r>
      <w:r>
        <w:rPr/>
        <w:t xml:space="preserve"> has focused primarily on differentiation between populations over a portion of the species’ total range (Lubcke and Wilson 2007; Germano and Rathbun 2008; Germano and Bury 2009; Bury, Germano, and Bury 2010); comparatively few studies have included specimens from across the entire range (Holland 1992). Most of these studies considered how local biotic and abiotic factors may contribute to differences in carapace length</w:t>
      </w:r>
      <w:ins w:id="42" w:author="Unknown Author" w:date="2016-07-08T00:07:00Z">
        <w:r>
          <w:rPr/>
          <w:t>,</w:t>
        </w:r>
      </w:ins>
      <w:r>
        <w:rPr/>
        <w:t xml:space="preserve"> and </w:t>
      </w:r>
      <w:ins w:id="43" w:author="Unknown Author" w:date="2016-07-08T00:07:00Z">
        <w:r>
          <w:rPr/>
          <w:t xml:space="preserve">they </w:t>
        </w:r>
      </w:ins>
      <w:r>
        <w:rPr/>
        <w:t xml:space="preserve">found that size can vary greatly between different populations (Lubcke and Wilson 2007; Germano and Rathbun 2008; Germano and Bury 2009). There also has been interest in size-based sexual dimorphism in </w:t>
      </w:r>
      <w:r>
        <w:rPr>
          <w:i/>
        </w:rPr>
        <w:t>E. marmorata</w:t>
      </w:r>
      <w:r>
        <w:rPr/>
        <w:t xml:space="preserve"> (Holland 1992; Lubcke and Wilson 2007; Germano and Bury 2009), with males being on average larger than females based on total carapace length and other linear measurements. However, the quality of size as a classifier of sex can vary greatly between populations (Holland 1992) because of the magnitude of size differences among populations (Lubcke and Wilson 2007; Germano and Bury 2009). The effect of sexual dimorphism on shape, </w:t>
      </w:r>
      <w:r>
        <w:rPr>
          <w:i/>
        </w:rPr>
        <w:t>sensu</w:t>
      </w:r>
      <w:r>
        <w:rPr/>
        <w:t xml:space="preserve"> Kendall (1977), has not been assessed (Holland 1992; Lubcke and Wilson 2007; Germano and Rathbun 2008).</w:t>
      </w:r>
    </w:p>
    <w:p>
      <w:pPr>
        <w:pStyle w:val="Normal"/>
        <w:rPr/>
      </w:pPr>
      <w:r>
        <w:rPr/>
        <w:t xml:space="preserve">Of particular relevance in the context of cryptic diversity in </w:t>
      </w:r>
      <w:r>
        <w:rPr>
          <w:i/>
        </w:rPr>
        <w:t>E. marmorata</w:t>
      </w:r>
      <w:r>
        <w:rPr/>
        <w:t xml:space="preserve"> is the morphometric analysis of carapace shape carried out by Holland (1992), who compared populations of </w:t>
      </w:r>
      <w:r>
        <w:rPr>
          <w:i/>
        </w:rPr>
        <w:t>E. marmorata</w:t>
      </w:r>
      <w:r>
        <w:rPr/>
        <w:t xml:space="preserve"> from three areas of the species</w:t>
      </w:r>
      <w:ins w:id="44" w:author="Unknown Author" w:date="2016-07-08T00:08:00Z">
        <w:r>
          <w:rPr/>
          <w:t>'</w:t>
        </w:r>
      </w:ins>
      <w:r>
        <w:rPr/>
        <w:t xml:space="preserve"> range. </w:t>
      </w:r>
      <w:del w:id="45" w:author="Unknown Author" w:date="2016-07-08T00:08:00Z">
        <w:r>
          <w:rPr/>
          <w:delText>This study</w:delText>
        </w:r>
      </w:del>
      <w:ins w:id="46" w:author="Unknown Author" w:date="2016-07-08T00:08:00Z">
        <w:r>
          <w:rPr/>
          <w:t>Holland</w:t>
        </w:r>
      </w:ins>
      <w:r>
        <w:rPr/>
        <w:t xml:space="preserve"> concluded that geographic distance was a poor indicator of morphological differentiation, and instead hypothesized that geographic features such as breaks between different drainage basis are probably more important barriers to dispersal and interbreeding. Additionally, </w:t>
      </w:r>
      <w:del w:id="47" w:author="Unknown Author" w:date="2016-07-08T00:08:00Z">
        <w:r>
          <w:rPr/>
          <w:delText>Holland (1992)</w:delText>
        </w:r>
      </w:del>
      <w:ins w:id="48" w:author="Unknown Author" w:date="2016-07-08T00:08:00Z">
        <w:r>
          <w:rPr/>
          <w:t>he</w:t>
        </w:r>
      </w:ins>
      <w:r>
        <w:rPr/>
        <w:t xml:space="preserv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E. marmorata</w:t>
      </w:r>
      <w:r>
        <w:rPr/>
        <w:t xml:space="preserve"> is best classified as three distinct species: a northern species, a southern species, and a Columbia Basin species. This classification is similar to that of Seeliger (1945), except elevated to the species level and without recognition of a distinct Baja species.</w:t>
      </w:r>
    </w:p>
    <w:p>
      <w:pPr>
        <w:pStyle w:val="Normal"/>
        <w:rPr/>
      </w:pPr>
      <w:r>
        <w:rPr/>
        <w:t xml:space="preserve">More recently, the phylogeography of </w:t>
      </w:r>
      <w:r>
        <w:rPr>
          <w:i/>
        </w:rPr>
        <w:t>E. marmorata</w:t>
      </w:r>
      <w:r>
        <w:rPr/>
        <w:t xml:space="preserve"> and the possibility of cryptic diversity was investigated using molecular data (Spinks and Shaffer 2005; Spinks, Thomson, and Shaffer 2010; Spinks, Thomson, and Bradley Shaffer 2014). Based on mitochondrial DNA, Spinks and Shaffer (2005) recognized four subclades within </w:t>
      </w:r>
      <w:r>
        <w:rPr>
          <w:i/>
        </w:rPr>
        <w:t>E. marmorata</w:t>
      </w:r>
      <w:r>
        <w:rPr/>
        <w:t xml:space="preserve">, a northern clade, a San Joaquin Valley clade, a Santa Barbara clade, and a southern clade. Analyses with nuclear DNA (Spinks, Thomson, and Shaffer 2010) and single-nucleotide polymorphism (SNP) data suggest a primarily north–south division in </w:t>
      </w:r>
      <w:r>
        <w:rPr>
          <w:i/>
        </w:rPr>
        <w:t>E. marmorata</w:t>
      </w:r>
      <w:r>
        <w:rPr/>
        <w:t>, although these datasets differed from that of Spinks and Shaffer (2005) in the location of the break point. All three studies discussed the potential taxonomic implications of their results, with Spinks, Thomson, and Bradley Shaffer (2014)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(1945). Given that these characters are variable within the proposed species, and that Holland (1992)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Normal"/>
        <w:rPr/>
      </w:pPr>
      <w:r>
        <w:rPr/>
        <w:t xml:space="preserve">In this study, we attempt to estimate the best classification scheme of </w:t>
      </w:r>
      <w:r>
        <w:rPr>
          <w:i/>
        </w:rPr>
        <w:t>E. marmorata</w:t>
      </w:r>
      <w:r>
        <w:rPr/>
        <w:t xml:space="preserve"> based on variation in plastron (ventral shell) shape in order to determine whether this character is consistent with any of the past divisions based on other morphological features or molecular data. We are particularly interested in whether any aspect of plastron shape can be used to reliably diagnose the proposed species of Spinks, Thomson, and Bradley Shaffer (2014), and if so, the nature of that shape variation.</w:t>
      </w:r>
    </w:p>
    <w:p>
      <w:pPr>
        <w:pStyle w:val="Normal"/>
        <w:rPr/>
      </w:pPr>
      <w:r>
        <w:rPr/>
        <w:t xml:space="preserve">Because of unclear geographic boundaries between subgroups of </w:t>
      </w:r>
      <w:r>
        <w:rPr>
          <w:i/>
        </w:rPr>
        <w:t>E. marmorata</w:t>
      </w:r>
      <w:r>
        <w:rPr/>
        <w:t xml:space="preserve">, we compare multiple hypotheses of morphologically– and molecularly–based classification. We hypothesize that if morphological variation corresponds to class assignment, it should be possible to determine the best classification hypothesis of </w:t>
      </w:r>
      <w:r>
        <w:rPr>
          <w:i/>
        </w:rPr>
        <w:t>E. marmorata</w:t>
      </w:r>
      <w:r>
        <w:rPr/>
        <w:t xml:space="preserve"> from amongst multiple candidate hypotheses. However, if morphological variation does not correspond to any of the standing hypothesis, then supervised learning model generalization performance will be poor.</w:t>
      </w:r>
    </w:p>
    <w:p>
      <w:pPr>
        <w:pStyle w:val="Heading1"/>
        <w:rPr/>
      </w:pPr>
      <w:bookmarkStart w:id="4" w:name="materials-and-methods"/>
      <w:bookmarkEnd w:id="4"/>
      <w:r>
        <w:rPr/>
        <w:t>Materials and Methods</w:t>
      </w:r>
    </w:p>
    <w:p>
      <w:pPr>
        <w:pStyle w:val="Heading2"/>
        <w:rPr/>
      </w:pPr>
      <w:bookmarkStart w:id="5" w:name="specimens-sampling-morphometrics"/>
      <w:bookmarkStart w:id="6" w:name="materials-and-methods1"/>
      <w:bookmarkEnd w:id="5"/>
      <w:bookmarkEnd w:id="6"/>
      <w:r>
        <w:rPr/>
        <w:t>Specimens, sampling, morphometrics</w:t>
      </w:r>
    </w:p>
    <w:p>
      <w:pPr>
        <w:pStyle w:val="Normal"/>
        <w:rPr/>
      </w:pPr>
      <w:bookmarkStart w:id="7" w:name="specimens-sampling-morphometrics1"/>
      <w:bookmarkEnd w:id="7"/>
      <w:r>
        <w:rPr/>
        <w:t xml:space="preserve">Three different landmark-based morphometric datasets describing plastron variation were assembled for this analysis: </w:t>
      </w:r>
      <w:ins w:id="49" w:author="Unknown Author" w:date="2016-07-08T00:18:00Z">
        <w:r>
          <w:rPr/>
          <w:t xml:space="preserve">1) </w:t>
        </w:r>
      </w:ins>
      <w:r>
        <w:rPr/>
        <w:t>specimens from seven distinct emydine species</w:t>
      </w:r>
      <w:del w:id="50" w:author="Unknown Author" w:date="2016-07-08T00:19:00Z">
        <w:r>
          <w:rPr/>
          <w:delText>,</w:delText>
        </w:r>
      </w:del>
      <w:ins w:id="51" w:author="Unknown Author" w:date="2016-07-08T00:19:00Z">
        <w:r>
          <w:rPr/>
          <w:t>;</w:t>
        </w:r>
      </w:ins>
      <w:r>
        <w:rPr/>
        <w:t xml:space="preserve"> </w:t>
      </w:r>
      <w:ins w:id="52" w:author="Unknown Author" w:date="2016-07-08T00:19:00Z">
        <w:r>
          <w:rPr/>
          <w:t xml:space="preserve">2) </w:t>
        </w:r>
      </w:ins>
      <w:r>
        <w:rPr>
          <w:i/>
        </w:rPr>
        <w:t>T. scripta</w:t>
      </w:r>
      <w:r>
        <w:rPr/>
        <w:t xml:space="preserve"> specimens from </w:t>
      </w:r>
      <w:del w:id="53" w:author="Unknown Author" w:date="2016-07-08T00:22:00Z">
        <w:r>
          <w:rPr/>
          <w:delText>both</w:delText>
        </w:r>
      </w:del>
      <w:ins w:id="54" w:author="Unknown Author" w:date="2016-07-08T00:22:00Z">
        <w:r>
          <w:rPr/>
          <w:t>the two main</w:t>
        </w:r>
      </w:ins>
      <w:r>
        <w:rPr/>
        <w:t xml:space="preserve"> subspecies</w:t>
      </w:r>
      <w:del w:id="55" w:author="Unknown Author" w:date="2016-07-08T00:19:00Z">
        <w:r>
          <w:rPr/>
          <w:delText>,</w:delText>
        </w:r>
      </w:del>
      <w:ins w:id="56" w:author="Unknown Author" w:date="2016-07-08T00:19:00Z">
        <w:r>
          <w:rPr/>
          <w:t xml:space="preserve"> (</w:t>
        </w:r>
      </w:ins>
      <w:ins w:id="57" w:author="Unknown Author" w:date="2016-07-08T00:19:00Z">
        <w:r>
          <w:rPr>
            <w:i/>
            <w:iCs/>
          </w:rPr>
          <w:t>T. scripta elegans</w:t>
        </w:r>
      </w:ins>
      <w:ins w:id="58" w:author="Unknown Author" w:date="2016-07-08T00:19:00Z">
        <w:r>
          <w:rPr>
            <w:i w:val="false"/>
            <w:iCs w:val="false"/>
            <w:u w:val="none"/>
          </w:rPr>
          <w:t xml:space="preserve"> and </w:t>
        </w:r>
      </w:ins>
      <w:ins w:id="59" w:author="Unknown Author" w:date="2016-07-08T00:19:00Z">
        <w:r>
          <w:rPr>
            <w:i/>
            <w:iCs/>
            <w:u w:val="none"/>
          </w:rPr>
          <w:t>T. scripta scripta</w:t>
        </w:r>
      </w:ins>
      <w:ins w:id="60" w:author="Unknown Author" w:date="2016-07-08T00:19:00Z">
        <w:r>
          <w:rPr>
            <w:i w:val="false"/>
            <w:iCs w:val="false"/>
            <w:u w:val="none"/>
          </w:rPr>
          <w:t>)</w:t>
        </w:r>
      </w:ins>
      <w:ins w:id="61" w:author="Unknown Author" w:date="2016-07-08T00:19:00Z">
        <w:r>
          <w:rPr/>
          <w:t>;</w:t>
        </w:r>
      </w:ins>
      <w:r>
        <w:rPr/>
        <w:t xml:space="preserve"> and</w:t>
      </w:r>
      <w:ins w:id="62" w:author="Unknown Author" w:date="2016-07-08T00:22:00Z">
        <w:r>
          <w:rPr/>
          <w:t xml:space="preserve"> 3)</w:t>
        </w:r>
      </w:ins>
      <w:r>
        <w:rPr/>
        <w:t xml:space="preserve"> </w:t>
      </w:r>
      <w:r>
        <w:rPr>
          <w:i/>
        </w:rPr>
        <w:t>E. marmorata</w:t>
      </w:r>
      <w:r>
        <w:rPr/>
        <w:t xml:space="preserve"> specimens from across </w:t>
      </w:r>
      <w:del w:id="63" w:author="Unknown Author" w:date="2016-07-08T00:22:00Z">
        <w:r>
          <w:rPr/>
          <w:delText>its</w:delText>
        </w:r>
      </w:del>
      <w:ins w:id="64" w:author="Unknown Author" w:date="2016-07-08T00:22:00Z">
        <w:r>
          <w:rPr/>
          <w:t>the species'</w:t>
        </w:r>
      </w:ins>
      <w:r>
        <w:rPr/>
        <w:t xml:space="preserve"> geographic range. </w:t>
      </w:r>
      <w:ins w:id="65" w:author="Unknown Author" w:date="2016-07-08T22:27:00Z">
        <w:r>
          <w:rPr/>
          <w:t xml:space="preserve">The first two datasets are intended to serve as a basic test of whether machine learning techniques can differentiate </w:t>
        </w:r>
      </w:ins>
      <w:ins w:id="66" w:author="Unknown Author" w:date="2016-07-08T22:28:00Z">
        <w:r>
          <w:rPr/>
          <w:t xml:space="preserve">species-level groupings of emydine turtles using plastron shape. Dataset 1 should be relatively easy, given the high </w:t>
        </w:r>
      </w:ins>
      <w:ins w:id="67" w:author="Unknown Author" w:date="2016-07-08T22:29:00Z">
        <w:r>
          <w:rPr/>
          <w:t xml:space="preserve">level of plastron shapoe disparity that exists among these species (Angielczyk et al. 2011), whereas dataset 2 should be a case that is more comparable to our </w:t>
        </w:r>
      </w:ins>
      <w:ins w:id="68" w:author="Unknown Author" w:date="2016-07-08T22:29:00Z">
        <w:r>
          <w:rPr>
            <w:i/>
            <w:iCs/>
          </w:rPr>
          <w:t xml:space="preserve">E. marmorata </w:t>
        </w:r>
      </w:ins>
      <w:ins w:id="69" w:author="Unknown Author" w:date="2016-07-08T22:29:00Z">
        <w:r>
          <w:rPr>
            <w:i w:val="false"/>
            <w:iCs w:val="false"/>
          </w:rPr>
          <w:t xml:space="preserve">dataset. </w:t>
        </w:r>
      </w:ins>
      <w:r>
        <w:rPr/>
        <w:t xml:space="preserve">We chose to focus on adults </w:t>
      </w:r>
      <w:ins w:id="70" w:author="Unknown Author" w:date="2016-07-08T22:29:00Z">
        <w:r>
          <w:rPr/>
          <w:t>in all three cases</w:t>
        </w:r>
      </w:ins>
      <w:ins w:id="71" w:author="Unknown Author" w:date="2016-07-08T22:30:00Z">
        <w:r>
          <w:rPr/>
          <w:t xml:space="preserve"> </w:t>
        </w:r>
      </w:ins>
      <w:r>
        <w:rPr/>
        <w:t xml:space="preserve">because significant changes in plastron shape occur over the course of ontogeny in </w:t>
      </w:r>
      <w:r>
        <w:rPr>
          <w:i/>
        </w:rPr>
        <w:t>E. marmorata</w:t>
      </w:r>
      <w:r>
        <w:rPr/>
        <w:t xml:space="preserve"> and other emydines (K. D. Angielczyk and Feldman 2013).</w:t>
      </w:r>
    </w:p>
    <w:p>
      <w:pPr>
        <w:pStyle w:val="Normal"/>
        <w:rPr/>
      </w:pPr>
      <w:ins w:id="72" w:author="Unknown Author" w:date="2016-07-08T22:30:00Z">
        <w:r>
          <w:rPr/>
          <w:t xml:space="preserve">The </w:t>
        </w:r>
      </w:ins>
      <w:ins w:id="73" w:author="Unknown Author" w:date="2016-07-08T22:30:00Z">
        <w:r>
          <w:rPr/>
          <w:t>first</w:t>
        </w:r>
      </w:ins>
      <w:ins w:id="74" w:author="Unknown Author" w:date="2016-07-08T22:30:00Z">
        <w:r>
          <w:rPr/>
          <w:t xml:space="preserve"> dataset we analyzed includes 578 total specimens from the following species: </w:t>
        </w:r>
      </w:ins>
      <w:ins w:id="75" w:author="Unknown Author" w:date="2016-07-08T22:30:00Z">
        <w:r>
          <w:rPr>
            <w:i/>
          </w:rPr>
          <w:t>Clemmys guttata</w:t>
        </w:r>
      </w:ins>
      <w:ins w:id="76" w:author="Unknown Author" w:date="2016-07-08T22:30:00Z">
        <w:r>
          <w:rPr/>
          <w:t xml:space="preserve">, </w:t>
        </w:r>
      </w:ins>
      <w:ins w:id="77" w:author="Unknown Author" w:date="2016-07-08T22:30:00Z">
        <w:r>
          <w:rPr>
            <w:i/>
          </w:rPr>
          <w:t>Emys blandingii</w:t>
        </w:r>
      </w:ins>
      <w:ins w:id="78" w:author="Unknown Author" w:date="2016-07-08T22:30:00Z">
        <w:r>
          <w:rPr/>
          <w:t xml:space="preserve">, </w:t>
        </w:r>
      </w:ins>
      <w:ins w:id="79" w:author="Unknown Author" w:date="2016-07-08T22:30:00Z">
        <w:r>
          <w:rPr>
            <w:i/>
          </w:rPr>
          <w:t>Emys orbicularis</w:t>
        </w:r>
      </w:ins>
      <w:ins w:id="80" w:author="Unknown Author" w:date="2016-07-08T22:30:00Z">
        <w:r>
          <w:rPr/>
          <w:t xml:space="preserve">, </w:t>
        </w:r>
      </w:ins>
      <w:ins w:id="81" w:author="Unknown Author" w:date="2016-07-08T22:30:00Z">
        <w:r>
          <w:rPr>
            <w:i/>
          </w:rPr>
          <w:t>Glyptemys insculpta</w:t>
        </w:r>
      </w:ins>
      <w:ins w:id="82" w:author="Unknown Author" w:date="2016-07-08T22:30:00Z">
        <w:r>
          <w:rPr/>
          <w:t xml:space="preserve">, </w:t>
        </w:r>
      </w:ins>
      <w:ins w:id="83" w:author="Unknown Author" w:date="2016-07-08T22:30:00Z">
        <w:r>
          <w:rPr>
            <w:i/>
          </w:rPr>
          <w:t>Glyptemys muhlenbergii</w:t>
        </w:r>
      </w:ins>
      <w:ins w:id="84" w:author="Unknown Author" w:date="2016-07-08T22:30:00Z">
        <w:r>
          <w:rPr/>
          <w:t xml:space="preserve">, </w:t>
        </w:r>
      </w:ins>
      <w:ins w:id="85" w:author="Unknown Author" w:date="2016-07-08T22:30:00Z">
        <w:r>
          <w:rPr>
            <w:i/>
            <w:iCs/>
          </w:rPr>
          <w:t>T</w:t>
        </w:r>
      </w:ins>
      <w:ins w:id="86" w:author="Unknown Author" w:date="2016-07-08T22:30:00Z">
        <w:r>
          <w:rPr>
            <w:i/>
          </w:rPr>
          <w:t>errapene coahuila</w:t>
        </w:r>
      </w:ins>
      <w:ins w:id="87" w:author="Unknown Author" w:date="2016-07-08T22:30:00Z">
        <w:r>
          <w:rPr/>
          <w:t xml:space="preserve">, and </w:t>
        </w:r>
      </w:ins>
      <w:ins w:id="88" w:author="Unknown Author" w:date="2016-07-08T22:30:00Z">
        <w:r>
          <w:rPr>
            <w:i/>
          </w:rPr>
          <w:t>Terrapene ornata</w:t>
        </w:r>
      </w:ins>
      <w:ins w:id="89" w:author="Unknown Author" w:date="2016-07-08T22:30:00Z">
        <w:r>
          <w:rPr/>
          <w:t>. These specimens are a subset of those used in K. D. Angielczyk, Feldman, and Miller (2011) and K. D. Angielczyk and Feldman (2013).</w:t>
        </w:r>
      </w:ins>
    </w:p>
    <w:p>
      <w:pPr>
        <w:pStyle w:val="Normal"/>
        <w:rPr/>
      </w:pPr>
      <w:r>
        <w:rPr/>
        <w:t xml:space="preserve">The </w:t>
      </w:r>
      <w:del w:id="90" w:author="Unknown Author" w:date="2016-07-08T22:30:00Z">
        <w:r>
          <w:rPr/>
          <w:delText>first</w:delText>
        </w:r>
      </w:del>
      <w:ins w:id="91" w:author="Unknown Author" w:date="2016-07-08T22:30:00Z">
        <w:r>
          <w:rPr/>
          <w:t>second</w:t>
        </w:r>
      </w:ins>
      <w:r>
        <w:rPr/>
        <w:t xml:space="preserve"> dataset is a compilation of 101 specimens of</w:t>
      </w:r>
      <w:ins w:id="92" w:author="Unknown Author" w:date="2016-07-08T22:31:00Z">
        <w:r>
          <w:rPr/>
          <w:t xml:space="preserve"> </w:t>
        </w:r>
      </w:ins>
      <w:ins w:id="93" w:author="Unknown Author" w:date="2016-07-08T22:31:00Z">
        <w:r>
          <w:rPr/>
          <w:t>two subspecies of</w:t>
        </w:r>
      </w:ins>
      <w:r>
        <w:rPr/>
        <w:t xml:space="preserve"> </w:t>
      </w:r>
      <w:r>
        <w:rPr>
          <w:i/>
        </w:rPr>
        <w:t>T. scripta</w:t>
      </w:r>
      <w:r>
        <w:rPr/>
        <w:t xml:space="preserve">: 51 specimens of </w:t>
      </w:r>
      <w:r>
        <w:rPr>
          <w:i/>
        </w:rPr>
        <w:t>T. scripta scripta</w:t>
      </w:r>
      <w:r>
        <w:rPr/>
        <w:t xml:space="preserve"> and 50 specimens of </w:t>
      </w:r>
      <w:r>
        <w:rPr>
          <w:i/>
        </w:rPr>
        <w:t xml:space="preserve">T. scripta </w:t>
      </w:r>
      <w:del w:id="94" w:author="Unknown Author" w:date="2016-07-08T00:24:00Z">
        <w:r>
          <w:rPr>
            <w:i/>
          </w:rPr>
          <w:delText>scripta</w:delText>
        </w:r>
      </w:del>
      <w:ins w:id="95" w:author="Unknown Author" w:date="2016-07-08T00:24:00Z">
        <w:r>
          <w:rPr>
            <w:i/>
          </w:rPr>
          <w:t>elegans</w:t>
        </w:r>
      </w:ins>
      <w:r>
        <w:rPr/>
        <w:t>. These landmark data are new to this study.</w:t>
      </w:r>
    </w:p>
    <w:p>
      <w:pPr>
        <w:pStyle w:val="Normal"/>
        <w:rPr/>
      </w:pPr>
      <w:del w:id="96" w:author="Unknown Author" w:date="2016-07-08T22:30:00Z">
        <w:r>
          <w:rPr/>
          <w:delText>The second dataset</w:delText>
        </w:r>
      </w:del>
      <w:del w:id="97" w:author="Unknown Author" w:date="2016-07-08T00:24:00Z">
        <w:r>
          <w:rPr/>
          <w:delText>,</w:delText>
        </w:r>
      </w:del>
      <w:del w:id="98" w:author="Unknown Author" w:date="2016-07-08T22:30:00Z">
        <w:r>
          <w:rPr/>
          <w:delText xml:space="preserve"> we analyzed 578 total specimens from the following species: </w:delText>
        </w:r>
      </w:del>
      <w:del w:id="99" w:author="Unknown Author" w:date="2016-07-08T22:30:00Z">
        <w:r>
          <w:rPr>
            <w:i/>
          </w:rPr>
          <w:delText>Emys blandigii</w:delText>
        </w:r>
      </w:del>
      <w:del w:id="100" w:author="Unknown Author" w:date="2016-07-08T22:30:00Z">
        <w:r>
          <w:rPr/>
          <w:delText>,</w:delText>
        </w:r>
      </w:del>
      <w:del w:id="101" w:author="Unknown Author" w:date="2016-07-08T00:25:00Z">
        <w:r>
          <w:rPr/>
          <w:delText xml:space="preserve"> </w:delText>
        </w:r>
      </w:del>
      <w:del w:id="102" w:author="Unknown Author" w:date="2016-07-08T00:25:00Z">
        <w:r>
          <w:rPr>
            <w:i/>
          </w:rPr>
          <w:delText>Terrapene coahuila,</w:delText>
        </w:r>
      </w:del>
      <w:del w:id="103" w:author="Unknown Author" w:date="2016-07-08T00:25:00Z">
        <w:r>
          <w:rPr/>
          <w:delText xml:space="preserve"> </w:delText>
        </w:r>
      </w:del>
      <w:del w:id="104" w:author="Unknown Author" w:date="2016-07-08T00:25:00Z">
        <w:r>
          <w:rPr>
            <w:i/>
          </w:rPr>
          <w:delText>Clemmys guttata</w:delText>
        </w:r>
      </w:del>
      <w:del w:id="105" w:author="Unknown Author" w:date="2016-07-08T00:25:00Z">
        <w:r>
          <w:rPr/>
          <w:delText>,</w:delText>
        </w:r>
      </w:del>
      <w:del w:id="106" w:author="Unknown Author" w:date="2016-07-08T22:30:00Z">
        <w:r>
          <w:rPr/>
          <w:delText xml:space="preserve"> </w:delText>
        </w:r>
      </w:del>
      <w:del w:id="107" w:author="Unknown Author" w:date="2016-07-08T22:30:00Z">
        <w:r>
          <w:rPr>
            <w:i/>
          </w:rPr>
          <w:delText>Glyptemys insculpta</w:delText>
        </w:r>
      </w:del>
      <w:del w:id="108" w:author="Unknown Author" w:date="2016-07-08T22:30:00Z">
        <w:r>
          <w:rPr/>
          <w:delText xml:space="preserve">, </w:delText>
        </w:r>
      </w:del>
      <w:del w:id="109" w:author="Unknown Author" w:date="2016-07-08T22:30:00Z">
        <w:r>
          <w:rPr>
            <w:i/>
          </w:rPr>
          <w:delText>Glyptemys muhlenbergii</w:delText>
        </w:r>
      </w:del>
      <w:del w:id="110" w:author="Unknown Author" w:date="2016-07-08T22:30:00Z">
        <w:r>
          <w:rPr/>
          <w:delText xml:space="preserve">, </w:delText>
        </w:r>
      </w:del>
      <w:del w:id="111" w:author="Unknown Author" w:date="2016-07-08T00:25:00Z">
        <w:r>
          <w:rPr>
            <w:i/>
          </w:rPr>
          <w:delText>Emys orbicularis</w:delText>
        </w:r>
      </w:del>
      <w:del w:id="112" w:author="Unknown Author" w:date="2016-07-08T00:25:00Z">
        <w:r>
          <w:rPr/>
          <w:delText>,</w:delText>
        </w:r>
      </w:del>
      <w:del w:id="113" w:author="Unknown Author" w:date="2016-07-08T22:30:00Z">
        <w:r>
          <w:rPr/>
          <w:delText xml:space="preserve"> and </w:delText>
        </w:r>
      </w:del>
      <w:del w:id="114" w:author="Unknown Author" w:date="2016-07-08T22:30:00Z">
        <w:r>
          <w:rPr>
            <w:i/>
          </w:rPr>
          <w:delText>Terrapene ornata</w:delText>
        </w:r>
      </w:del>
      <w:del w:id="115" w:author="Unknown Author" w:date="2016-07-08T22:30:00Z">
        <w:r>
          <w:rPr/>
          <w:delText xml:space="preserve">. </w:delText>
        </w:r>
      </w:del>
      <w:del w:id="116" w:author="Unknown Author" w:date="2016-07-08T00:26:00Z">
        <w:r>
          <w:rPr/>
          <w:delText>Like the first data set, t</w:delText>
        </w:r>
      </w:del>
      <w:del w:id="117" w:author="Unknown Author" w:date="2016-07-08T22:30:00Z">
        <w:r>
          <w:rPr/>
          <w:delText>hese specimens are a subset of those used in K. D. Angielczyk, Feldman, and Miller (2011) and K. D. Angielczyk and Feldman (2013).</w:delText>
        </w:r>
      </w:del>
    </w:p>
    <w:p>
      <w:pPr>
        <w:pStyle w:val="Normal"/>
        <w:rPr/>
      </w:pPr>
      <w:r>
        <w:rPr/>
        <w:t xml:space="preserve">The final dataset dataset included 354 adult </w:t>
      </w:r>
      <w:r>
        <w:rPr>
          <w:i/>
        </w:rPr>
        <w:t>E. marmorata</w:t>
      </w:r>
      <w:r>
        <w:rPr/>
        <w:t xml:space="preserve"> museum specimens; </w:t>
      </w:r>
      <w:ins w:id="118" w:author="Unknown Author" w:date="2016-07-08T00:26:00Z">
        <w:r>
          <w:rPr/>
          <w:t xml:space="preserve">representing </w:t>
        </w:r>
      </w:ins>
      <w:r>
        <w:rPr/>
        <w:t>a subset of those included in K. D. Angielczyk and Sheets (2007), K. D. Angielczyk, Feldman, and Miller (2011), and K. D. Angielczyk and Feldman (2013). We assigned a classification to each specimen for the different binning schemes based on geographic occurrence data recorded in museum collection archives. When precise latitude and longitude information were not available we estimated them from locality information. Because Spinks and Shaffer (2005), Spinks, Thomson, and Shaffer (2010), and Spinks, Thomson, and Bradley Shaffer (2014) did not use vouchered specimens</w:t>
      </w:r>
      <w:ins w:id="119" w:author="Unknown Author" w:date="2016-07-08T00:28:00Z">
        <w:r>
          <w:rPr/>
          <w:t>,</w:t>
        </w:r>
      </w:ins>
      <w:r>
        <w:rPr/>
        <w:t xml:space="preserve"> we were not able to directly sample the individuals in their studies. Therefore</w:t>
      </w:r>
      <w:ins w:id="120" w:author="Unknown Author" w:date="2016-07-08T00:28:00Z">
        <w:r>
          <w:rPr/>
          <w:t>,</w:t>
        </w:r>
      </w:ins>
      <w:r>
        <w:rPr/>
        <w:t xml:space="preserve"> our specimen classifications were based solely on the geographic information, not explicit assignment using molecular data. Because the exact barriers between different biogeographic regions are unknown and unclear, we represented some hypothesis with two schemes for a total of six different schemes. These schemes differed based on where geographic boundaries were assigned. This changes the classification of certain individuals near the boundaries between groups, providing a test of the robustness of the classification schemes. Sex information was </w:t>
      </w:r>
      <w:del w:id="121" w:author="Unknown Author" w:date="2016-07-08T00:29:00Z">
        <w:r>
          <w:rPr/>
          <w:delText xml:space="preserve">only </w:delText>
        </w:r>
      </w:del>
      <w:r>
        <w:rPr/>
        <w:t xml:space="preserve">know </w:t>
      </w:r>
      <w:ins w:id="122" w:author="Unknown Author" w:date="2016-07-08T00:29:00Z">
        <w:r>
          <w:rPr/>
          <w:t xml:space="preserve">only </w:t>
        </w:r>
      </w:ins>
      <w:r>
        <w:rPr/>
        <w:t xml:space="preserve">for a subset of the total dataset and was not included as a predictor of classification. </w:t>
      </w:r>
      <w:ins w:id="123" w:author="Unknown Author" w:date="2016-07-08T22:32:00Z">
        <w:r>
          <w:rPr/>
          <w:t xml:space="preserve">However, </w:t>
        </w:r>
      </w:ins>
      <w:del w:id="124" w:author="Unknown Author" w:date="2016-07-08T22:32:00Z">
        <w:r>
          <w:rPr/>
          <w:delText>S</w:delText>
        </w:r>
      </w:del>
      <w:ins w:id="125" w:author="Unknown Author" w:date="2016-07-08T22:33:00Z">
        <w:r>
          <w:rPr/>
          <w:t>we did use s</w:t>
        </w:r>
      </w:ins>
      <w:r>
        <w:rPr/>
        <w:t xml:space="preserve">ex information </w:t>
      </w:r>
      <w:del w:id="126" w:author="Unknown Author" w:date="2016-07-08T22:33:00Z">
        <w:r>
          <w:rPr/>
          <w:delText xml:space="preserve">was used </w:delText>
        </w:r>
      </w:del>
      <w:r>
        <w:rPr/>
        <w:t>to determine if observations cluster by sex or not. The scheme names are as follows: Mito 1 and 2 correspond to Spinks and Shaffer (2005), Mito 3 corresponds to Spinks, Thomson, and Shaffer (2010), Morph 1 and Morph 2 correspond to Holland (1992), and Nuclear corresponds to Spinks, Thomson, and Bradley Shaffer (2014).</w:t>
      </w:r>
      <w:r>
        <w:rPr/>
        <w:commentReference w:id="2"/>
      </w:r>
    </w:p>
    <w:p>
      <w:pPr>
        <w:pStyle w:val="Normal"/>
        <w:rPr/>
      </w:pPr>
      <w:r>
        <w:rPr/>
        <w:t>[h] image [fig:plastra]</w:t>
      </w:r>
    </w:p>
    <w:p>
      <w:pPr>
        <w:pStyle w:val="Normal"/>
        <w:rPr/>
      </w:pPr>
      <w:r>
        <w:rPr/>
        <w:t xml:space="preserve">Following previous work on plastron shape (K. D. Angielczyk and Sheets 2007; K. D. Angielczyk, Feldman, and Miller 2011; K. D. Angielczyk and Feldman 2013), we used TpsDig 2.04 (Rohlf 2005) to digitize 19 </w:t>
      </w:r>
      <w:ins w:id="127" w:author="Unknown Author" w:date="2016-07-08T00:32:00Z">
        <w:r>
          <w:rPr/>
          <w:t xml:space="preserve">two-dimensional </w:t>
        </w:r>
      </w:ins>
      <w:r>
        <w:rPr/>
        <w:t xml:space="preserve">landmarks (Fig. [fig:plastra]). Seventeen of the landmarks are at the endpoints or intersection of the keratinous plastral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(Dryden and Mardia 1998), after which, we calculated the principal components (PC) of shape using the </w:t>
      </w:r>
      <w:r>
        <w:rPr>
          <w:rStyle w:val="VerbatimChar"/>
        </w:rPr>
        <w:t>shapes</w:t>
      </w:r>
      <w:r>
        <w:rPr/>
        <w:t xml:space="preserve"> package for R (R Core Team 2016; Dryden 2013).</w:t>
      </w:r>
    </w:p>
    <w:p>
      <w:pPr>
        <w:pStyle w:val="Heading2"/>
        <w:rPr/>
      </w:pPr>
      <w:bookmarkStart w:id="8" w:name="biasing-effects"/>
      <w:bookmarkEnd w:id="8"/>
      <w:r>
        <w:rPr/>
        <w:t>Biasing effects</w:t>
      </w:r>
    </w:p>
    <w:p>
      <w:pPr>
        <w:pStyle w:val="Normal"/>
        <w:rPr/>
      </w:pPr>
      <w:bookmarkStart w:id="9" w:name="biasing-effects1"/>
      <w:bookmarkEnd w:id="9"/>
      <w:r>
        <w:rPr/>
        <w:t>We estimated the possible effect of digitization error</w:t>
      </w:r>
      <w:del w:id="128" w:author="Unknown Author" w:date="2016-07-08T00:56:00Z">
        <w:r>
          <w:rPr/>
          <w:delText xml:space="preserve"> CITATIONS</w:delText>
        </w:r>
      </w:del>
      <w:ins w:id="129" w:author="Unknown Author" w:date="2016-07-08T00:56:00Z">
        <w:r>
          <w:rPr/>
          <w:t xml:space="preserve"> (e.g., </w:t>
        </w:r>
      </w:ins>
      <w:ins w:id="130" w:author="Unknown Author" w:date="2016-07-08T00:57:00Z">
        <w:r>
          <w:rPr/>
          <w:t xml:space="preserve">Arnqvist and Mårtensson 1998; </w:t>
        </w:r>
      </w:ins>
      <w:ins w:id="131" w:author="Unknown Author" w:date="2016-07-08T01:01:00Z">
        <w:r>
          <w:rPr/>
          <w:t xml:space="preserve">von </w:t>
        </w:r>
      </w:ins>
      <w:ins w:id="132" w:author="Unknown Author" w:date="2016-07-08T00:58:00Z">
        <w:r>
          <w:rPr/>
          <w:t>Cramon-Taubadel et al. 2007; Fr</w:t>
        </w:r>
      </w:ins>
      <w:ins w:id="133" w:author="Unknown Author" w:date="2016-07-08T00:59:00Z">
        <w:r>
          <w:rPr/>
          <w:t>uciano 2016)</w:t>
        </w:r>
      </w:ins>
      <w:r>
        <w:rPr/>
        <w:t xml:space="preserve"> on our results by comparing within (replicated) specimen Procrustes distances to the distances between classification scheme centroids. </w:t>
      </w:r>
      <w:del w:id="134" w:author="Unknown Author" w:date="2016-07-08T01:05:00Z">
        <w:r>
          <w:rPr/>
          <w:delText>10</w:delText>
        </w:r>
      </w:del>
      <w:ins w:id="135" w:author="Unknown Author" w:date="2016-07-08T01:05:00Z">
        <w:r>
          <w:rPr/>
          <w:t>Ten</w:t>
        </w:r>
      </w:ins>
      <w:r>
        <w:rPr/>
        <w:t xml:space="preserve"> randomly selected </w:t>
      </w:r>
      <w:ins w:id="136" w:author="Unknown Author" w:date="2016-07-08T01:10:00Z">
        <w:r>
          <w:rPr>
            <w:i/>
            <w:iCs/>
          </w:rPr>
          <w:t xml:space="preserve">E. marmorata </w:t>
        </w:r>
      </w:ins>
      <w:r>
        <w:rPr/>
        <w:t>specimen</w:t>
      </w:r>
      <w:ins w:id="137" w:author="Unknown Author" w:date="2016-07-08T01:07:00Z">
        <w:r>
          <w:rPr/>
          <w:t>s</w:t>
        </w:r>
      </w:ins>
      <w:r>
        <w:rPr/>
        <w:t xml:space="preserve"> </w:t>
      </w:r>
      <w:del w:id="138" w:author="Unknown Author" w:date="2016-07-08T01:06:00Z">
        <w:r>
          <w:rPr/>
          <w:delText>both for this study and an additional four times</w:delText>
        </w:r>
      </w:del>
      <w:ins w:id="139" w:author="Unknown Author" w:date="2016-07-08T01:06:00Z">
        <w:r>
          <w:rPr/>
          <w:t xml:space="preserve">were </w:t>
        </w:r>
      </w:ins>
      <w:ins w:id="140" w:author="Unknown Author" w:date="2016-07-08T01:07:00Z">
        <w:r>
          <w:rPr/>
          <w:t>each digitized four times, with the original set of digitized coordinates serving as a fifth replicate</w:t>
        </w:r>
      </w:ins>
      <w:r>
        <w:rPr/>
        <w:t>. These 50 landmark configurations were then Procrustes superimposed. A range of four Procrustes distances were then calculated as the average of the pairwise distances between each of the replicate configurations</w:t>
      </w:r>
      <w:ins w:id="141" w:author="Unknown Author" w:date="2016-07-08T22:34:00Z">
        <w:r>
          <w:rPr/>
          <w:t xml:space="preserve"> </w:t>
        </w:r>
      </w:ins>
      <w:ins w:id="142" w:author="Unknown Author" w:date="2016-07-08T22:34:00Z">
        <w:r>
          <w:rPr/>
          <w:t>of a given specimen</w:t>
        </w:r>
      </w:ins>
      <w:r>
        <w:rPr/>
        <w:t>.</w:t>
      </w:r>
    </w:p>
    <w:p>
      <w:pPr>
        <w:pStyle w:val="Normal"/>
        <w:rPr/>
      </w:pPr>
      <w:commentRangeStart w:id="3"/>
      <w:r>
        <w:rPr/>
        <w:t xml:space="preserve">The relative magnitude of digitization error was calculated as the ratio between the average of the within-species replicate distances and the average distance between any two configurations in the replicate dataset. </w:t>
      </w:r>
      <w:commentRangeEnd w:id="3"/>
      <w:r>
        <w:rPr/>
      </w:r>
      <w:r>
        <w:rPr/>
        <w:commentReference w:id="3"/>
      </w:r>
      <w:r>
        <w:rPr/>
        <w:t>The goal of this ratio is to determine if the within group distances are on average smaller than the between individual distances; a value of 0 indicates perfect grouping, a value of 1 indicates no difference between grouping and no grouping, and a value of 1+ indicates that the grouping is counter-intuitive to the data.</w:t>
      </w:r>
    </w:p>
    <w:p>
      <w:pPr>
        <w:pStyle w:val="Normal"/>
        <w:rPr/>
      </w:pPr>
      <w:r>
        <w:rPr/>
        <w:t xml:space="preserve">Turtles are well known to demonstrate strong sexual dimorphism in </w:t>
      </w:r>
      <w:del w:id="143" w:author="Unknown Author" w:date="2016-07-08T01:08:00Z">
        <w:r>
          <w:rPr/>
          <w:delText>carapace</w:delText>
        </w:r>
      </w:del>
      <w:ins w:id="144" w:author="Unknown Author" w:date="2016-07-08T01:08:00Z">
        <w:r>
          <w:rPr/>
          <w:t>plastron</w:t>
        </w:r>
      </w:ins>
      <w:r>
        <w:rPr/>
        <w:t xml:space="preserve"> shape</w:t>
      </w:r>
      <w:ins w:id="145" w:author="Unknown Author" w:date="2016-07-08T01:08:00Z">
        <w:r>
          <w:rPr/>
          <w:t xml:space="preserve"> and morphology (e.g., the presence of a </w:t>
        </w:r>
      </w:ins>
      <w:ins w:id="146" w:author="Unknown Author" w:date="2016-07-08T01:09:00Z">
        <w:r>
          <w:rPr/>
          <w:t>plastral concavity)</w:t>
        </w:r>
      </w:ins>
      <w:r>
        <w:rPr/>
        <w:t xml:space="preserve"> </w:t>
      </w:r>
      <w:r>
        <w:rPr>
          <w:shd w:fill="FFFF00" w:val="clear"/>
          <w:rPrChange w:id="0" w:author="" w:date="0-00-00T00:00:00Z"/>
        </w:rPr>
        <w:t>CITATION</w:t>
      </w:r>
      <w:r>
        <w:rPr/>
        <w:t>.</w:t>
      </w:r>
      <w:r>
        <w:rPr/>
        <w:commentReference w:id="4"/>
      </w:r>
      <w:r>
        <w:rPr/>
        <w:t xml:space="preserve"> To test for </w:t>
      </w:r>
      <w:del w:id="148" w:author="Unknown Author" w:date="2016-07-08T01:12:00Z">
        <w:r>
          <w:rPr/>
          <w:delText xml:space="preserve">issues surrounding </w:delText>
        </w:r>
      </w:del>
      <w:ins w:id="149" w:author="Unknown Author" w:date="2016-07-08T01:12:00Z">
        <w:r>
          <w:rPr/>
          <w:t xml:space="preserve">biases resulting from </w:t>
        </w:r>
      </w:ins>
      <w:r>
        <w:rPr/>
        <w:t xml:space="preserve">sexual dimorphism in our </w:t>
      </w:r>
      <w:r>
        <w:rPr>
          <w:i/>
        </w:rPr>
        <w:t>E. marmorata</w:t>
      </w:r>
      <w:r>
        <w:rPr/>
        <w:t xml:space="preserve"> data 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w:t>
      </w:r>
      <w:ins w:id="150" w:author="Unknown Author" w:date="2016-07-08T22:35:00Z">
        <w:r>
          <w:rPr/>
          <w:t xml:space="preserve"> </w:t>
        </w:r>
      </w:ins>
      <w:ins w:id="151" w:author="Unknown Author" w:date="2016-07-08T22:35:00Z">
        <w:r>
          <w:rPr/>
          <w:t>for which sex was known</w:t>
        </w:r>
      </w:ins>
      <w:r>
        <w:rPr/>
        <w:t>.</w:t>
      </w:r>
    </w:p>
    <w:p>
      <w:pPr>
        <w:pStyle w:val="Heading2"/>
        <w:rPr/>
      </w:pPr>
      <w:bookmarkStart w:id="10" w:name="supervised-learning-approaches"/>
      <w:bookmarkEnd w:id="10"/>
      <w:r>
        <w:rPr/>
        <w:t>Supervised learning approaches</w:t>
      </w:r>
    </w:p>
    <w:p>
      <w:pPr>
        <w:pStyle w:val="Normal"/>
        <w:rPr/>
      </w:pPr>
      <w:ins w:id="152" w:author="Unknown Author" w:date="2016-07-08T14:20:00Z">
        <w:r>
          <w:rPr/>
          <w:t>Instead of relying on a single supervised learning method, we chose to use an ensemble of multiple approaches so that the congruence between the them could be used as a means of “support” for one conclusion or another. The supervised learning methods used here are described in Table [tab:methods]. Each of these methods makes different assumptions, treats data differently, and can produce different qualities of classification results depending on the nature of the data (Hastie, Tibshirani, and Friedman 2009).</w:t>
        </w:r>
      </w:ins>
      <w:r>
        <w:rPr/>
        <w:commentReference w:id="5"/>
      </w:r>
    </w:p>
    <w:p>
      <w:pPr>
        <w:pStyle w:val="Normal"/>
        <w:rPr/>
      </w:pPr>
      <w:r>
        <w:rPr/>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159"/>
        <w:gridCol w:w="2159"/>
        <w:gridCol w:w="2158"/>
        <w:gridCol w:w="2161"/>
      </w:tblGrid>
      <w:tr>
        <w:trPr>
          <w:cantSplit w:val="false"/>
        </w:trPr>
        <w:tc>
          <w:tcPr>
            <w:tcW w:w="2159"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ins w:id="153" w:author="Unknown Author" w:date="2016-07-08T14:20:00Z">
              <w:r>
                <w:rPr/>
                <w:t>Method name</w:t>
              </w:r>
            </w:ins>
          </w:p>
        </w:tc>
        <w:tc>
          <w:tcPr>
            <w:tcW w:w="2159"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ins w:id="154" w:author="Unknown Author" w:date="2016-07-08T14:20:00Z">
              <w:r>
                <w:rPr/>
                <w:t>abbreviation</w:t>
              </w:r>
            </w:ins>
          </w:p>
        </w:tc>
        <w:tc>
          <w:tcPr>
            <w:tcW w:w="2158"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ins w:id="155" w:author="Unknown Author" w:date="2016-07-08T14:20:00Z">
              <w:r>
                <w:rPr/>
                <w:t>R package</w:t>
              </w:r>
            </w:ins>
          </w:p>
        </w:tc>
        <w:tc>
          <w:tcPr>
            <w:tcW w:w="2161"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ins w:id="156" w:author="Unknown Author" w:date="2016-07-08T14:20:00Z">
              <w:r>
                <w:rPr/>
                <w:t>citation</w:t>
              </w:r>
            </w:ins>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ins w:id="157" w:author="Unknown Author" w:date="2016-07-08T14:20:00Z">
              <w:r>
                <w:rPr/>
                <w:t>multinomial logistic regression</w:t>
              </w:r>
            </w:ins>
          </w:p>
        </w:tc>
        <w:tc>
          <w:tcPr>
            <w:tcW w:w="2159" w:type="dxa"/>
            <w:tcBorders>
              <w:top w:val="nil"/>
              <w:left w:val="nil"/>
              <w:bottom w:val="nil"/>
              <w:insideH w:val="nil"/>
              <w:right w:val="nil"/>
              <w:insideV w:val="nil"/>
            </w:tcBorders>
            <w:shd w:fill="FFFFFF" w:val="clear"/>
          </w:tcPr>
          <w:p>
            <w:pPr>
              <w:pStyle w:val="Normal"/>
              <w:spacing w:before="0" w:after="200"/>
              <w:jc w:val="left"/>
              <w:rPr/>
            </w:pPr>
            <w:ins w:id="158" w:author="Unknown Author" w:date="2016-07-08T14:20:00Z">
              <w:r>
                <w:rPr/>
                <w:t>MLR</w:t>
              </w:r>
            </w:ins>
          </w:p>
        </w:tc>
        <w:tc>
          <w:tcPr>
            <w:tcW w:w="2158" w:type="dxa"/>
            <w:tcBorders>
              <w:top w:val="nil"/>
              <w:left w:val="nil"/>
              <w:bottom w:val="nil"/>
              <w:insideH w:val="nil"/>
              <w:right w:val="nil"/>
              <w:insideV w:val="nil"/>
            </w:tcBorders>
            <w:shd w:fill="FFFFFF" w:val="clear"/>
          </w:tcPr>
          <w:p>
            <w:pPr>
              <w:pStyle w:val="Normal"/>
              <w:spacing w:before="0" w:after="200"/>
              <w:jc w:val="left"/>
              <w:rPr/>
            </w:pPr>
            <w:ins w:id="159" w:author="Unknown Author" w:date="2016-07-08T14:20:00Z">
              <w:r>
                <w:rPr/>
                <w:t>nnet</w:t>
              </w:r>
            </w:ins>
          </w:p>
        </w:tc>
        <w:tc>
          <w:tcPr>
            <w:tcW w:w="2161" w:type="dxa"/>
            <w:tcBorders>
              <w:top w:val="nil"/>
              <w:left w:val="nil"/>
              <w:bottom w:val="nil"/>
              <w:insideH w:val="nil"/>
              <w:right w:val="nil"/>
              <w:insideV w:val="nil"/>
            </w:tcBorders>
            <w:shd w:fill="FFFFFF" w:val="clear"/>
          </w:tcPr>
          <w:p>
            <w:pPr>
              <w:pStyle w:val="Normal"/>
              <w:spacing w:before="0" w:after="200"/>
              <w:jc w:val="left"/>
              <w:rPr/>
            </w:pPr>
            <w:ins w:id="160" w:author="Unknown Author" w:date="2016-07-08T14:20:00Z">
              <w:r>
                <w:rPr/>
                <w:t>Venables and Ripley (2002)</w:t>
              </w:r>
            </w:ins>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ins w:id="161" w:author="Unknown Author" w:date="2016-07-08T14:20:00Z">
              <w:r>
                <w:rPr/>
                <w:t>linear discriminate analysis</w:t>
              </w:r>
            </w:ins>
          </w:p>
        </w:tc>
        <w:tc>
          <w:tcPr>
            <w:tcW w:w="2159" w:type="dxa"/>
            <w:tcBorders>
              <w:top w:val="nil"/>
              <w:left w:val="nil"/>
              <w:bottom w:val="nil"/>
              <w:insideH w:val="nil"/>
              <w:right w:val="nil"/>
              <w:insideV w:val="nil"/>
            </w:tcBorders>
            <w:shd w:fill="FFFFFF" w:val="clear"/>
          </w:tcPr>
          <w:p>
            <w:pPr>
              <w:pStyle w:val="Normal"/>
              <w:spacing w:before="0" w:after="200"/>
              <w:jc w:val="left"/>
              <w:rPr/>
            </w:pPr>
            <w:ins w:id="162" w:author="Unknown Author" w:date="2016-07-08T14:20:00Z">
              <w:r>
                <w:rPr/>
                <w:t>LDA</w:t>
              </w:r>
            </w:ins>
          </w:p>
        </w:tc>
        <w:tc>
          <w:tcPr>
            <w:tcW w:w="2158" w:type="dxa"/>
            <w:tcBorders>
              <w:top w:val="nil"/>
              <w:left w:val="nil"/>
              <w:bottom w:val="nil"/>
              <w:insideH w:val="nil"/>
              <w:right w:val="nil"/>
              <w:insideV w:val="nil"/>
            </w:tcBorders>
            <w:shd w:fill="FFFFFF" w:val="clear"/>
          </w:tcPr>
          <w:p>
            <w:pPr>
              <w:pStyle w:val="Normal"/>
              <w:spacing w:before="0" w:after="200"/>
              <w:jc w:val="left"/>
              <w:rPr/>
            </w:pPr>
            <w:ins w:id="163" w:author="Unknown Author" w:date="2016-07-08T14:20:00Z">
              <w:r>
                <w:rPr/>
                <w:t>MASS</w:t>
              </w:r>
            </w:ins>
          </w:p>
        </w:tc>
        <w:tc>
          <w:tcPr>
            <w:tcW w:w="2161" w:type="dxa"/>
            <w:tcBorders>
              <w:top w:val="nil"/>
              <w:left w:val="nil"/>
              <w:bottom w:val="nil"/>
              <w:insideH w:val="nil"/>
              <w:right w:val="nil"/>
              <w:insideV w:val="nil"/>
            </w:tcBorders>
            <w:shd w:fill="FFFFFF" w:val="clear"/>
          </w:tcPr>
          <w:p>
            <w:pPr>
              <w:pStyle w:val="Normal"/>
              <w:spacing w:before="0" w:after="200"/>
              <w:jc w:val="left"/>
              <w:rPr/>
            </w:pPr>
            <w:ins w:id="164" w:author="Unknown Author" w:date="2016-07-08T14:20:00Z">
              <w:r>
                <w:rPr/>
                <w:t>Venables and Ripley (2002)</w:t>
              </w:r>
            </w:ins>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ins w:id="165" w:author="Unknown Author" w:date="2016-07-08T14:20:00Z">
              <w:r>
                <w:rPr/>
                <w:t>penalized discrminiate analysis</w:t>
              </w:r>
            </w:ins>
          </w:p>
        </w:tc>
        <w:tc>
          <w:tcPr>
            <w:tcW w:w="2159" w:type="dxa"/>
            <w:tcBorders>
              <w:top w:val="nil"/>
              <w:left w:val="nil"/>
              <w:bottom w:val="nil"/>
              <w:insideH w:val="nil"/>
              <w:right w:val="nil"/>
              <w:insideV w:val="nil"/>
            </w:tcBorders>
            <w:shd w:fill="FFFFFF" w:val="clear"/>
          </w:tcPr>
          <w:p>
            <w:pPr>
              <w:pStyle w:val="Normal"/>
              <w:spacing w:before="0" w:after="200"/>
              <w:jc w:val="left"/>
              <w:rPr/>
            </w:pPr>
            <w:ins w:id="166" w:author="Unknown Author" w:date="2016-07-08T14:20:00Z">
              <w:r>
                <w:rPr/>
                <w:t>PDA</w:t>
              </w:r>
            </w:ins>
          </w:p>
        </w:tc>
        <w:tc>
          <w:tcPr>
            <w:tcW w:w="2158" w:type="dxa"/>
            <w:tcBorders>
              <w:top w:val="nil"/>
              <w:left w:val="nil"/>
              <w:bottom w:val="nil"/>
              <w:insideH w:val="nil"/>
              <w:right w:val="nil"/>
              <w:insideV w:val="nil"/>
            </w:tcBorders>
            <w:shd w:fill="FFFFFF" w:val="clear"/>
          </w:tcPr>
          <w:p>
            <w:pPr>
              <w:pStyle w:val="Normal"/>
              <w:spacing w:before="0" w:after="200"/>
              <w:jc w:val="left"/>
              <w:rPr/>
            </w:pPr>
            <w:ins w:id="167" w:author="Unknown Author" w:date="2016-07-08T14:20:00Z">
              <w:r>
                <w:rPr/>
                <w:t>mda</w:t>
              </w:r>
            </w:ins>
          </w:p>
        </w:tc>
        <w:tc>
          <w:tcPr>
            <w:tcW w:w="2161" w:type="dxa"/>
            <w:tcBorders>
              <w:top w:val="nil"/>
              <w:left w:val="nil"/>
              <w:bottom w:val="nil"/>
              <w:insideH w:val="nil"/>
              <w:right w:val="nil"/>
              <w:insideV w:val="nil"/>
            </w:tcBorders>
            <w:shd w:fill="FFFFFF" w:val="clear"/>
          </w:tcPr>
          <w:p>
            <w:pPr>
              <w:pStyle w:val="Normal"/>
              <w:spacing w:before="0" w:after="200"/>
              <w:jc w:val="left"/>
              <w:rPr/>
            </w:pPr>
            <w:ins w:id="168" w:author="Unknown Author" w:date="2016-07-08T14:20:00Z">
              <w:r>
                <w:rPr/>
                <w:t>Hastie et al. (2015)</w:t>
              </w:r>
            </w:ins>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ins w:id="169" w:author="Unknown Author" w:date="2016-07-08T14:20:00Z">
              <w:r>
                <w:rPr/>
                <w:t>single-hidden-layer neural network</w:t>
              </w:r>
            </w:ins>
          </w:p>
        </w:tc>
        <w:tc>
          <w:tcPr>
            <w:tcW w:w="2159" w:type="dxa"/>
            <w:tcBorders>
              <w:top w:val="nil"/>
              <w:left w:val="nil"/>
              <w:bottom w:val="nil"/>
              <w:insideH w:val="nil"/>
              <w:right w:val="nil"/>
              <w:insideV w:val="nil"/>
            </w:tcBorders>
            <w:shd w:fill="FFFFFF" w:val="clear"/>
          </w:tcPr>
          <w:p>
            <w:pPr>
              <w:pStyle w:val="Normal"/>
              <w:spacing w:before="0" w:after="200"/>
              <w:jc w:val="left"/>
              <w:rPr/>
            </w:pPr>
            <w:ins w:id="170" w:author="Unknown Author" w:date="2016-07-08T14:20:00Z">
              <w:r>
                <w:rPr/>
                <w:t>NN</w:t>
              </w:r>
            </w:ins>
          </w:p>
        </w:tc>
        <w:tc>
          <w:tcPr>
            <w:tcW w:w="2158" w:type="dxa"/>
            <w:tcBorders>
              <w:top w:val="nil"/>
              <w:left w:val="nil"/>
              <w:bottom w:val="nil"/>
              <w:insideH w:val="nil"/>
              <w:right w:val="nil"/>
              <w:insideV w:val="nil"/>
            </w:tcBorders>
            <w:shd w:fill="FFFFFF" w:val="clear"/>
          </w:tcPr>
          <w:p>
            <w:pPr>
              <w:pStyle w:val="Normal"/>
              <w:spacing w:before="0" w:after="200"/>
              <w:jc w:val="left"/>
              <w:rPr/>
            </w:pPr>
            <w:ins w:id="171" w:author="Unknown Author" w:date="2016-07-08T14:20:00Z">
              <w:r>
                <w:rPr/>
                <w:t>nnet</w:t>
              </w:r>
            </w:ins>
          </w:p>
        </w:tc>
        <w:tc>
          <w:tcPr>
            <w:tcW w:w="2161" w:type="dxa"/>
            <w:tcBorders>
              <w:top w:val="nil"/>
              <w:left w:val="nil"/>
              <w:bottom w:val="nil"/>
              <w:insideH w:val="nil"/>
              <w:right w:val="nil"/>
              <w:insideV w:val="nil"/>
            </w:tcBorders>
            <w:shd w:fill="FFFFFF" w:val="clear"/>
          </w:tcPr>
          <w:p>
            <w:pPr>
              <w:pStyle w:val="Normal"/>
              <w:spacing w:before="0" w:after="200"/>
              <w:jc w:val="left"/>
              <w:rPr/>
            </w:pPr>
            <w:ins w:id="172" w:author="Unknown Author" w:date="2016-07-08T14:20:00Z">
              <w:r>
                <w:rPr/>
                <w:t>Venables and Ripley (2002)</w:t>
              </w:r>
            </w:ins>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ins w:id="173" w:author="Unknown Author" w:date="2016-07-08T14:20:00Z">
              <w:r>
                <w:rPr/>
                <w:t>random forests</w:t>
              </w:r>
            </w:ins>
          </w:p>
        </w:tc>
        <w:tc>
          <w:tcPr>
            <w:tcW w:w="2159" w:type="dxa"/>
            <w:tcBorders>
              <w:top w:val="nil"/>
              <w:left w:val="nil"/>
              <w:bottom w:val="nil"/>
              <w:insideH w:val="nil"/>
              <w:right w:val="nil"/>
              <w:insideV w:val="nil"/>
            </w:tcBorders>
            <w:shd w:fill="FFFFFF" w:val="clear"/>
          </w:tcPr>
          <w:p>
            <w:pPr>
              <w:pStyle w:val="Normal"/>
              <w:spacing w:before="0" w:after="200"/>
              <w:jc w:val="left"/>
              <w:rPr/>
            </w:pPr>
            <w:ins w:id="174" w:author="Unknown Author" w:date="2016-07-08T14:20:00Z">
              <w:r>
                <w:rPr/>
                <w:t>RF</w:t>
              </w:r>
            </w:ins>
          </w:p>
        </w:tc>
        <w:tc>
          <w:tcPr>
            <w:tcW w:w="2158" w:type="dxa"/>
            <w:tcBorders>
              <w:top w:val="nil"/>
              <w:left w:val="nil"/>
              <w:bottom w:val="nil"/>
              <w:insideH w:val="nil"/>
              <w:right w:val="nil"/>
              <w:insideV w:val="nil"/>
            </w:tcBorders>
            <w:shd w:fill="FFFFFF" w:val="clear"/>
          </w:tcPr>
          <w:p>
            <w:pPr>
              <w:pStyle w:val="Normal"/>
              <w:spacing w:before="0" w:after="200"/>
              <w:jc w:val="left"/>
              <w:rPr/>
            </w:pPr>
            <w:ins w:id="175" w:author="Unknown Author" w:date="2016-07-08T14:20:00Z">
              <w:r>
                <w:rPr/>
                <w:t>randomForest</w:t>
              </w:r>
            </w:ins>
          </w:p>
        </w:tc>
        <w:tc>
          <w:tcPr>
            <w:tcW w:w="2161" w:type="dxa"/>
            <w:tcBorders>
              <w:top w:val="nil"/>
              <w:left w:val="nil"/>
              <w:bottom w:val="nil"/>
              <w:insideH w:val="nil"/>
              <w:right w:val="nil"/>
              <w:insideV w:val="nil"/>
            </w:tcBorders>
            <w:shd w:fill="FFFFFF" w:val="clear"/>
          </w:tcPr>
          <w:p>
            <w:pPr>
              <w:pStyle w:val="Normal"/>
              <w:spacing w:before="0" w:after="200"/>
              <w:jc w:val="left"/>
              <w:rPr/>
            </w:pPr>
            <w:ins w:id="176" w:author="Unknown Author" w:date="2016-07-08T14:20:00Z">
              <w:r>
                <w:rPr/>
                <w:t>Liaw and Wiener (2002)</w:t>
              </w:r>
            </w:ins>
          </w:p>
        </w:tc>
      </w:tr>
    </w:tbl>
    <w:p>
      <w:pPr>
        <w:pStyle w:val="Normal"/>
        <w:rPr/>
      </w:pPr>
      <w:ins w:id="177" w:author="Unknown Author" w:date="2016-07-08T14:20:00Z">
        <w:r>
          <w:rPr/>
          <w:t>[tab:methods]</w:t>
        </w:r>
      </w:ins>
    </w:p>
    <w:p>
      <w:pPr>
        <w:pStyle w:val="Normal"/>
        <w:rPr/>
      </w:pPr>
      <w:r>
        <w:rPr/>
      </w:r>
    </w:p>
    <w:p>
      <w:pPr>
        <w:pStyle w:val="Normal"/>
        <w:rPr/>
      </w:pPr>
      <w:bookmarkStart w:id="11" w:name="supervised-learning-approaches1"/>
      <w:bookmarkEnd w:id="11"/>
      <w:r>
        <w:rPr/>
        <w:t xml:space="preserve">The maximum set of possible predictors or features used for any model </w:t>
      </w:r>
      <w:ins w:id="178" w:author="Unknown Author" w:date="2016-07-08T09:28:00Z">
        <w:r>
          <w:rPr/>
          <w:t xml:space="preserve">for our dataset </w:t>
        </w:r>
      </w:ins>
      <w:del w:id="179" w:author="Unknown Author" w:date="2016-07-08T14:21:00Z">
        <w:r>
          <w:rPr/>
          <w:delText>are</w:delText>
        </w:r>
      </w:del>
      <w:ins w:id="180" w:author="Unknown Author" w:date="2016-07-08T14:21:00Z">
        <w:r>
          <w:rPr/>
          <w:t>is comprised of</w:t>
        </w:r>
      </w:ins>
      <w:r>
        <w:rPr/>
        <w:t xml:space="preserve"> the first 25 principal components (PCs), scaled centroid size, and the interaction between scaled centroid size and PC 1.</w:t>
      </w:r>
      <w:r>
        <w:rPr/>
        <w:commentReference w:id="6"/>
      </w:r>
      <w:r>
        <w:rPr/>
        <w:t xml:space="preserve"> Size and the interaction between size and PC 1 were included as predictors </w:t>
      </w:r>
      <w:del w:id="181" w:author="Unknown Author" w:date="2016-07-08T09:52:00Z">
        <w:r>
          <w:rPr/>
          <w:delText>in order to account for a possible interaction between size and shape over the duration of an individual</w:delText>
        </w:r>
      </w:del>
      <w:ins w:id="182" w:author="Unknown Author" w:date="2016-07-08T09:53:00Z">
        <w:r>
          <w:rPr/>
          <w:t>to account for</w:t>
        </w:r>
      </w:ins>
      <w:ins w:id="183" w:author="Unknown Author" w:date="2016-07-08T09:52:00Z">
        <w:r>
          <w:rPr/>
          <w:t xml:space="preserve"> known ontogenetic variation in plastron shape (Angielczyk and Feldman</w:t>
        </w:r>
      </w:ins>
      <w:ins w:id="184" w:author="Unknown Author" w:date="2016-07-08T09:53:00Z">
        <w:r>
          <w:rPr/>
          <w:t xml:space="preserve"> 2013)</w:t>
        </w:r>
      </w:ins>
      <w:r>
        <w:rPr/>
        <w:t xml:space="preserve"> as well as potential size differences between classes, even if this is unlikely (Seeliger 1945; Holland 1992). </w:t>
      </w:r>
      <w:del w:id="185" w:author="Unknown Author" w:date="2016-07-08T09:53:00Z">
        <w:r>
          <w:rPr/>
          <w:delText>We say</w:delText>
        </w:r>
      </w:del>
      <w:ins w:id="186" w:author="Unknown Author" w:date="2016-07-08T09:53:00Z">
        <w:r>
          <w:rPr/>
          <w:t>These data constitut</w:t>
        </w:r>
      </w:ins>
      <w:ins w:id="187" w:author="Unknown Author" w:date="2016-07-08T09:54:00Z">
        <w:r>
          <w:rPr/>
          <w:t>e a</w:t>
        </w:r>
      </w:ins>
      <w:r>
        <w:rPr/>
        <w:t xml:space="preserve"> “maximum set” because the best or selected models based on 5-fold cross-validation </w:t>
      </w:r>
      <w:del w:id="188" w:author="Unknown Author" w:date="2016-07-08T14:19:00Z">
        <w:r>
          <w:rPr/>
          <w:delText>do</w:delText>
        </w:r>
      </w:del>
      <w:del w:id="189" w:author="Unknown Author" w:date="2016-07-08T09:54:00Z">
        <w:r>
          <w:rPr/>
          <w:delText>es</w:delText>
        </w:r>
      </w:del>
      <w:del w:id="190" w:author="Unknown Author" w:date="2016-07-08T14:19:00Z">
        <w:r>
          <w:rPr/>
          <w:delText xml:space="preserve"> need not to</w:delText>
        </w:r>
      </w:del>
      <w:ins w:id="191" w:author="Unknown Author" w:date="2016-07-08T14:19:00Z">
        <w:r>
          <w:rPr/>
          <w:t>need not</w:t>
        </w:r>
      </w:ins>
      <w:r>
        <w:rPr/>
        <w:t xml:space="preserve">, </w:t>
      </w:r>
      <w:del w:id="192" w:author="Unknown Author" w:date="2016-07-08T14:20:00Z">
        <w:r>
          <w:rPr/>
          <w:delText>nor will they likely</w:delText>
        </w:r>
      </w:del>
      <w:ins w:id="193" w:author="Unknown Author" w:date="2016-07-08T14:20:00Z">
        <w:r>
          <w:rPr/>
          <w:t>and likely will not</w:t>
        </w:r>
      </w:ins>
      <w:r>
        <w:rPr/>
        <w:t>, include all predictors possible (see below).</w:t>
      </w:r>
    </w:p>
    <w:p>
      <w:pPr>
        <w:pStyle w:val="Normal"/>
        <w:rPr/>
      </w:pPr>
      <w:del w:id="194" w:author="Unknown Author" w:date="2016-07-08T09:55:00Z">
        <w:r>
          <w:rPr/>
          <w:delText>This</w:delText>
        </w:r>
      </w:del>
      <w:ins w:id="195" w:author="Unknown Author" w:date="2016-07-08T09:59:00Z">
        <w:r>
          <w:rPr/>
          <w:t>Because o</w:t>
        </w:r>
      </w:ins>
      <w:ins w:id="196" w:author="Unknown Author" w:date="2016-07-08T09:55:00Z">
        <w:r>
          <w:rPr/>
          <w:t>ur supervised learning</w:t>
        </w:r>
      </w:ins>
      <w:r>
        <w:rPr/>
        <w:commentReference w:id="7"/>
      </w:r>
      <w:r>
        <w:rPr/>
        <w:t xml:space="preserve"> approach</w:t>
      </w:r>
      <w:ins w:id="197" w:author="Unknown Author" w:date="2016-07-08T09:59:00Z">
        <w:r>
          <w:rPr/>
          <w:t xml:space="preserve"> uses PCAs as its primary data source, it</w:t>
        </w:r>
      </w:ins>
      <w:r>
        <w:rPr/>
        <w:t xml:space="preserve"> is in many ways analogous to PCA regression. PCA regression takes advantage of two</w:t>
      </w:r>
      <w:r>
        <w:rPr/>
        <w:commentReference w:id="8"/>
      </w:r>
      <w:r>
        <w:rPr/>
        <w:t xml:space="preserve"> aspects of PCA for improving regression fit (Hastie, Tibshirani, and Friedman 2009). Because the PCs of shape are by definition orthogonal, </w:t>
      </w:r>
      <w:del w:id="198" w:author="Unknown Author" w:date="2016-07-08T09:56:00Z">
        <w:r>
          <w:rPr/>
          <w:delText>allowing them to easily</w:delText>
        </w:r>
      </w:del>
      <w:ins w:id="199" w:author="Unknown Author" w:date="2016-07-08T09:56:00Z">
        <w:r>
          <w:rPr/>
          <w:t>they can easily serve</w:t>
        </w:r>
      </w:ins>
      <w:r>
        <w:rPr/>
        <w:t xml:space="preserve"> as independent predictors or features of class membership without fear of collinearity.</w:t>
      </w:r>
    </w:p>
    <w:p>
      <w:pPr>
        <w:pStyle w:val="Normal"/>
        <w:rPr/>
      </w:pPr>
      <w:ins w:id="200" w:author="Unknown Author" w:date="2016-07-08T14:08:00Z">
        <w:r>
          <w:rPr/>
          <w:t>We adopted a training and testing paradigm for selecting parsimonious models and estimating their overall error rates (Hastie, Tibshirani, and Friedman 2009; Kuhn and Johnson 2013). Within-sample model performance is inherently biased upwards, so model evaluation requires overcoming this bias. With very large sample sizes, as in this study, part of the sample can be used as the “training set” and the remainder acts as the “testing set.” In this approach, following all cleaning and vetting, the data are split into a training dataset and a testing dataset. The former is used for fitting the model whereas the latter is used for measuring model performance, a process called model generalization. In this analysis, we used 80% of samples as the training set while the remaining 20% were used as the testing set.</w:t>
        </w:r>
      </w:ins>
    </w:p>
    <w:p>
      <w:pPr>
        <w:pStyle w:val="Normal"/>
        <w:rPr/>
      </w:pPr>
      <w:r>
        <w:rPr/>
        <w:t xml:space="preserve">In classification studies, such as this one, a common metric of performance is the receiver operating characteristic (ROC) which is the relationship between the false and true positive rates (Hastie, Tibshirani, and Friedman 2009). The area under the ROC curve (AUC) is </w:t>
      </w:r>
      <w:del w:id="201" w:author="Unknown Author" w:date="2016-07-08T14:10:00Z">
        <w:r>
          <w:rPr/>
          <w:delText>then</w:delText>
        </w:r>
      </w:del>
      <w:r>
        <w:rPr/>
        <w:t xml:space="preserve"> the derived estimate of the model performance</w:t>
      </w:r>
      <w:del w:id="202" w:author="Unknown Author" w:date="2016-07-08T14:10:00Z">
        <w:r>
          <w:rPr/>
          <w:delText>;</w:delText>
        </w:r>
      </w:del>
      <w:ins w:id="203" w:author="Unknown Author" w:date="2016-07-08T14:10:00Z">
        <w:r>
          <w:rPr/>
          <w:t>:</w:t>
        </w:r>
      </w:ins>
      <w:r>
        <w:rPr/>
        <w:t xml:space="preserve"> AUC ranges from 0.5 to 1</w:t>
      </w:r>
      <w:ins w:id="204" w:author="Unknown Author" w:date="2016-07-08T14:10:00Z">
        <w:r>
          <w:rPr/>
          <w:t>,</w:t>
        </w:r>
      </w:ins>
      <w:r>
        <w:rPr/>
        <w:t xml:space="preserve"> which correspon</w:t>
      </w:r>
      <w:del w:id="205" w:author="Unknown Author" w:date="2016-07-08T14:10:00Z">
        <w:r>
          <w:rPr/>
          <w:delText>ding</w:delText>
        </w:r>
      </w:del>
      <w:ins w:id="206" w:author="Unknown Author" w:date="2016-07-08T14:10:00Z">
        <w:r>
          <w:rPr/>
          <w:t>d</w:t>
        </w:r>
      </w:ins>
      <w:r>
        <w:rPr/>
        <w:t xml:space="preserve"> to performance similar to random guesses and perfect classification rates, respectively (Hastie, Tibshirani, and Friedman 2009). Both ROC and AUC are preferable to simple classification accuracy when class membership is unbalanced, as it is in these analyses (Hastie, Tibshirani, and Friedman 2009). The standard ROC and AUC calculations are defined only for binary classifications, which is not the case for our seven species and </w:t>
      </w:r>
      <w:r>
        <w:rPr>
          <w:i/>
        </w:rPr>
        <w:t>Emys</w:t>
      </w:r>
      <w:r>
        <w:rPr/>
        <w:t xml:space="preserve"> complex datasets. To generalize this approach for situations with multiple response classes, we used an all-against-one strategy where the model AUC is the average of the AUC values from the multiple binary comparisons of one class compared to all others (Hand and Till 2001).</w:t>
      </w:r>
    </w:p>
    <w:p>
      <w:pPr>
        <w:pStyle w:val="Normal"/>
        <w:rPr/>
      </w:pPr>
      <w:del w:id="207" w:author="Unknown Author" w:date="2016-07-08T14:08:00Z">
        <w:r>
          <w:rPr/>
          <w:delText>We adopted a training and testing paradigm for selecting parsimonious models and estimating their overall error rates (Hastie, Tibshirani, and Friedman 2009; Kuhn and Johnson 2013). Within-sample model performance is inherently biased upwards, so model evaluation requires overcoming this bias. With very large sample sizes, as in this study, part of the sample can be used as the “training set” and the remainder acts as the “testing set.” In this approach, following all cleaning and vetting, the data is split into a training dataset and a testing dataset. The former is used for fitting the model where as the later is used for measuring model performance, a process called model generalization. In this analysis, we used 80% of samples as the training set while the remaining 20% were used as the testing set.</w:delText>
        </w:r>
      </w:del>
    </w:p>
    <w:p>
      <w:pPr>
        <w:pStyle w:val="Normal"/>
        <w:rPr/>
      </w:pPr>
      <w:r>
        <w:rPr/>
        <w:t>For a given supervised learning method, we compared the fit of 27</w:t>
      </w:r>
      <w:r>
        <w:rPr/>
        <w:commentReference w:id="9"/>
      </w:r>
      <w:r>
        <w:rPr/>
        <w:t xml:space="preserve"> models as the average AUC from 10 rounds of </w:t>
      </w:r>
      <w:del w:id="208" w:author="Unknown Author" w:date="2016-07-08T14:16:00Z">
        <w:r>
          <w:rPr/>
          <w:delText>5</w:delText>
        </w:r>
      </w:del>
      <w:ins w:id="209" w:author="Unknown Author" w:date="2016-07-08T14:16:00Z">
        <w:r>
          <w:rPr/>
          <w:t>five</w:t>
        </w:r>
      </w:ins>
      <w:r>
        <w:rPr/>
        <w:t>-fold cross-validation</w:t>
      </w:r>
      <w:r>
        <w:rPr/>
        <w:commentReference w:id="10"/>
      </w:r>
      <w:r>
        <w:rPr/>
        <w:t>. Cross-validation is an approach for estimating the average out-of-sample predictive error of a model by simulating out-of-sample data from the training data</w:t>
      </w:r>
      <w:ins w:id="210" w:author="Unknown Author" w:date="2016-07-08T14:12:00Z">
        <w:r>
          <w:rPr/>
          <w:t>set</w:t>
        </w:r>
      </w:ins>
      <w:r>
        <w:rPr/>
        <w:t xml:space="preserve"> itself (Hastie, Tibshirani, and Friedman 2009). In a single round of </w:t>
      </w:r>
      <w:r>
        <w:rPr/>
      </w:r>
      <m:oMath xmlns:m="http://schemas.openxmlformats.org/officeDocument/2006/math">
        <m:r>
          <w:rPr>
            <w:rFonts w:ascii="Cambria Math" w:hAnsi="Cambria Math"/>
          </w:rPr>
          <m:t xml:space="preserve">k</m:t>
        </m:r>
      </m:oMath>
      <w:r>
        <w:rPr/>
        <w:t xml:space="preserve">-fold cross-validation, the training data </w:t>
      </w:r>
      <w:del w:id="211" w:author="Unknown Author" w:date="2016-07-08T14:12:00Z">
        <w:r>
          <w:rPr/>
          <w:delText>is</w:delText>
        </w:r>
      </w:del>
      <w:ins w:id="212" w:author="Unknown Author" w:date="2016-07-08T14:12:00Z">
        <w:r>
          <w:rPr/>
          <w:t>are</w:t>
        </w:r>
      </w:ins>
      <w:r>
        <w:rPr/>
        <w:t xml:space="preserve"> divided into </w:t>
      </w:r>
      <w:r>
        <w:rPr/>
      </w:r>
      <m:oMath xmlns:m="http://schemas.openxmlformats.org/officeDocument/2006/math">
        <m:r>
          <w:rPr>
            <w:rFonts w:ascii="Cambria Math" w:hAnsi="Cambria Math"/>
          </w:rPr>
          <m:t xml:space="preserve">k</m:t>
        </m:r>
      </m:oMath>
      <w:r>
        <w:rPr/>
        <w:t xml:space="preserve"> blocks where the model is fit to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blocks and the values of the </w:t>
      </w:r>
      <w:r>
        <w:rPr/>
      </w:r>
      <m:oMath xmlns:m="http://schemas.openxmlformats.org/officeDocument/2006/math">
        <m:r>
          <w:rPr>
            <w:rFonts w:ascii="Cambria Math" w:hAnsi="Cambria Math"/>
          </w:rPr>
          <m:t xml:space="preserve">k</m:t>
        </m:r>
      </m:oMath>
      <w:r>
        <w:rPr/>
        <w:t>th block are predicted</w:t>
      </w:r>
      <w:del w:id="213" w:author="Unknown Author" w:date="2016-07-08T14:13:00Z">
        <w:r>
          <w:rPr/>
          <w:delText>;</w:delText>
        </w:r>
      </w:del>
      <w:ins w:id="214" w:author="Unknown Author" w:date="2016-07-08T14:13:00Z">
        <w:r>
          <w:rPr/>
          <w:t>.</w:t>
        </w:r>
      </w:ins>
      <w:r>
        <w:rPr/>
        <w:t xml:space="preserve"> </w:t>
      </w:r>
      <w:del w:id="215" w:author="Unknown Author" w:date="2016-07-08T14:13:00Z">
        <w:r>
          <w:rPr/>
          <w:delText>t</w:delText>
        </w:r>
      </w:del>
      <w:ins w:id="216" w:author="Unknown Author" w:date="2016-07-08T14:13:00Z">
        <w:r>
          <w:rPr/>
          <w:t>T</w:t>
        </w:r>
      </w:ins>
      <w:r>
        <w:rPr/>
        <w:t xml:space="preserve">his is </w:t>
      </w:r>
      <w:del w:id="217" w:author="Unknown Author" w:date="2016-07-08T14:13:00Z">
        <w:r>
          <w:rPr/>
          <w:delText xml:space="preserve">then </w:delText>
        </w:r>
      </w:del>
      <w:r>
        <w:rPr/>
        <w:t xml:space="preserve">repeated for all combinations of blocks. Within each round, the predictive performance metrics </w:t>
      </w:r>
      <w:del w:id="218" w:author="Unknown Author" w:date="2016-07-08T14:13:00Z">
        <w:r>
          <w:rPr/>
          <w:delText>is</w:delText>
        </w:r>
      </w:del>
      <w:ins w:id="219" w:author="Unknown Author" w:date="2016-07-08T14:13:00Z">
        <w:r>
          <w:rPr/>
          <w:t>are</w:t>
        </w:r>
      </w:ins>
      <w:r>
        <w:rPr/>
        <w:t xml:space="preserve"> averaged across all folds. Finally, the predictive performance metric is the averaged across all rounds of </w:t>
      </w:r>
      <w:r>
        <w:rPr/>
      </w:r>
      <m:oMath xmlns:m="http://schemas.openxmlformats.org/officeDocument/2006/math">
        <m:r>
          <w:rPr>
            <w:rFonts w:ascii="Cambria Math" w:hAnsi="Cambria Math"/>
          </w:rPr>
          <m:t xml:space="preserve">k</m:t>
        </m:r>
      </m:oMath>
      <w:r>
        <w:rPr/>
        <w:t xml:space="preserve">-fold cross-validation. This process was implemented using the R package </w:t>
      </w:r>
      <w:r>
        <w:rPr>
          <w:rStyle w:val="VerbatimChar"/>
        </w:rPr>
        <w:t>caret</w:t>
      </w:r>
      <w:r>
        <w:rPr/>
        <w:t xml:space="preserve"> (Kuhn 2013).</w:t>
      </w:r>
    </w:p>
    <w:p>
      <w:pPr>
        <w:pStyle w:val="Normal"/>
        <w:rPr/>
      </w:pPr>
      <w:r>
        <w:rPr/>
        <w:t xml:space="preserve">For a given supervised learning method, the “best” trained model is that </w:t>
      </w:r>
      <w:ins w:id="220" w:author="Unknown Author" w:date="2016-07-08T14:15:00Z">
        <w:r>
          <w:rPr/>
          <w:t xml:space="preserve">with </w:t>
        </w:r>
      </w:ins>
      <w:r>
        <w:rPr/>
        <w:t>the highest mean AUC as estimated from 5-fold cross-validation. The selected or final model, however, is the next most parsimonious model that is within one standard error of the best model; this is a variant on the “one-standard error” rule from Hastie, Tibshirani, and Friedman (2009).</w:t>
      </w:r>
      <w:r>
        <w:rPr/>
        <w:commentReference w:id="11"/>
      </w:r>
    </w:p>
    <w:p>
      <w:pPr>
        <w:pStyle w:val="Normal"/>
        <w:rPr/>
      </w:pPr>
      <w:del w:id="221" w:author="Unknown Author" w:date="2016-07-08T14:19:00Z">
        <w:r>
          <w:rPr/>
          <w:delText>Instead of relying on a single supervised learning method, we chose to use an ensemble of multiple approaches so that the congruence between the them could be used as a means of “support” for one conclusion or another. The supervised learning methods used here are described in Table [tab:methods]. Each of these methods makes different assumptions, treat data differently, and can produce different qualities of classification results depending on the nature of the data (Hastie, Tibshirani, and Friedman 2009).</w:delText>
        </w:r>
      </w:del>
    </w:p>
    <w:p>
      <w:pPr>
        <w:pStyle w:val="Normal"/>
        <w:rPr/>
      </w:pPr>
      <w:r>
        <w:rPr/>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159"/>
        <w:gridCol w:w="2159"/>
        <w:gridCol w:w="2158"/>
        <w:gridCol w:w="2161"/>
      </w:tblGrid>
      <w:tr>
        <w:trPr>
          <w:cantSplit w:val="false"/>
        </w:trPr>
        <w:tc>
          <w:tcPr>
            <w:tcW w:w="2159"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del w:id="222" w:author="Unknown Author" w:date="2016-07-08T14:19:00Z">
              <w:r>
                <w:rPr/>
                <w:delText>Method name</w:delText>
              </w:r>
            </w:del>
          </w:p>
        </w:tc>
        <w:tc>
          <w:tcPr>
            <w:tcW w:w="2159"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del w:id="223" w:author="Unknown Author" w:date="2016-07-08T14:19:00Z">
              <w:r>
                <w:rPr/>
                <w:delText>abbreviation</w:delText>
              </w:r>
            </w:del>
          </w:p>
        </w:tc>
        <w:tc>
          <w:tcPr>
            <w:tcW w:w="2158"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del w:id="224" w:author="Unknown Author" w:date="2016-07-08T14:19:00Z">
              <w:r>
                <w:rPr/>
                <w:delText>R package</w:delText>
              </w:r>
            </w:del>
          </w:p>
        </w:tc>
        <w:tc>
          <w:tcPr>
            <w:tcW w:w="2161"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pPr>
            <w:del w:id="225" w:author="Unknown Author" w:date="2016-07-08T14:19:00Z">
              <w:r>
                <w:rPr/>
                <w:delText>citation</w:delText>
              </w:r>
            </w:del>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del w:id="226" w:author="Unknown Author" w:date="2016-07-08T14:19:00Z">
              <w:r>
                <w:rPr/>
                <w:delText>multinomial logistic regression</w:delText>
              </w:r>
            </w:del>
          </w:p>
        </w:tc>
        <w:tc>
          <w:tcPr>
            <w:tcW w:w="2159" w:type="dxa"/>
            <w:tcBorders>
              <w:top w:val="nil"/>
              <w:left w:val="nil"/>
              <w:bottom w:val="nil"/>
              <w:insideH w:val="nil"/>
              <w:right w:val="nil"/>
              <w:insideV w:val="nil"/>
            </w:tcBorders>
            <w:shd w:fill="FFFFFF" w:val="clear"/>
          </w:tcPr>
          <w:p>
            <w:pPr>
              <w:pStyle w:val="Normal"/>
              <w:spacing w:before="0" w:after="200"/>
              <w:jc w:val="left"/>
              <w:rPr/>
            </w:pPr>
            <w:del w:id="227" w:author="Unknown Author" w:date="2016-07-08T14:19:00Z">
              <w:r>
                <w:rPr/>
                <w:delText>MLR</w:delText>
              </w:r>
            </w:del>
          </w:p>
        </w:tc>
        <w:tc>
          <w:tcPr>
            <w:tcW w:w="2158" w:type="dxa"/>
            <w:tcBorders>
              <w:top w:val="nil"/>
              <w:left w:val="nil"/>
              <w:bottom w:val="nil"/>
              <w:insideH w:val="nil"/>
              <w:right w:val="nil"/>
              <w:insideV w:val="nil"/>
            </w:tcBorders>
            <w:shd w:fill="FFFFFF" w:val="clear"/>
          </w:tcPr>
          <w:p>
            <w:pPr>
              <w:pStyle w:val="Normal"/>
              <w:spacing w:before="0" w:after="200"/>
              <w:jc w:val="left"/>
              <w:rPr/>
            </w:pPr>
            <w:del w:id="228" w:author="Unknown Author" w:date="2016-07-08T14:19:00Z">
              <w:r>
                <w:rPr/>
                <w:delText>nnet</w:delText>
              </w:r>
            </w:del>
          </w:p>
        </w:tc>
        <w:tc>
          <w:tcPr>
            <w:tcW w:w="2161" w:type="dxa"/>
            <w:tcBorders>
              <w:top w:val="nil"/>
              <w:left w:val="nil"/>
              <w:bottom w:val="nil"/>
              <w:insideH w:val="nil"/>
              <w:right w:val="nil"/>
              <w:insideV w:val="nil"/>
            </w:tcBorders>
            <w:shd w:fill="FFFFFF" w:val="clear"/>
          </w:tcPr>
          <w:p>
            <w:pPr>
              <w:pStyle w:val="Normal"/>
              <w:spacing w:before="0" w:after="200"/>
              <w:jc w:val="left"/>
              <w:rPr/>
            </w:pPr>
            <w:del w:id="229" w:author="Unknown Author" w:date="2016-07-08T14:19:00Z">
              <w:r>
                <w:rPr/>
                <w:delText>Venables and Ripley (2002)</w:delText>
              </w:r>
            </w:del>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del w:id="230" w:author="Unknown Author" w:date="2016-07-08T14:19:00Z">
              <w:r>
                <w:rPr/>
                <w:delText>linear discriminate analysis</w:delText>
              </w:r>
            </w:del>
          </w:p>
        </w:tc>
        <w:tc>
          <w:tcPr>
            <w:tcW w:w="2159" w:type="dxa"/>
            <w:tcBorders>
              <w:top w:val="nil"/>
              <w:left w:val="nil"/>
              <w:bottom w:val="nil"/>
              <w:insideH w:val="nil"/>
              <w:right w:val="nil"/>
              <w:insideV w:val="nil"/>
            </w:tcBorders>
            <w:shd w:fill="FFFFFF" w:val="clear"/>
          </w:tcPr>
          <w:p>
            <w:pPr>
              <w:pStyle w:val="Normal"/>
              <w:spacing w:before="0" w:after="200"/>
              <w:jc w:val="left"/>
              <w:rPr/>
            </w:pPr>
            <w:del w:id="231" w:author="Unknown Author" w:date="2016-07-08T14:19:00Z">
              <w:r>
                <w:rPr/>
                <w:delText>LDA</w:delText>
              </w:r>
            </w:del>
          </w:p>
        </w:tc>
        <w:tc>
          <w:tcPr>
            <w:tcW w:w="2158" w:type="dxa"/>
            <w:tcBorders>
              <w:top w:val="nil"/>
              <w:left w:val="nil"/>
              <w:bottom w:val="nil"/>
              <w:insideH w:val="nil"/>
              <w:right w:val="nil"/>
              <w:insideV w:val="nil"/>
            </w:tcBorders>
            <w:shd w:fill="FFFFFF" w:val="clear"/>
          </w:tcPr>
          <w:p>
            <w:pPr>
              <w:pStyle w:val="Normal"/>
              <w:spacing w:before="0" w:after="200"/>
              <w:jc w:val="left"/>
              <w:rPr/>
            </w:pPr>
            <w:del w:id="232" w:author="Unknown Author" w:date="2016-07-08T14:19:00Z">
              <w:r>
                <w:rPr/>
                <w:delText>MASS</w:delText>
              </w:r>
            </w:del>
          </w:p>
        </w:tc>
        <w:tc>
          <w:tcPr>
            <w:tcW w:w="2161" w:type="dxa"/>
            <w:tcBorders>
              <w:top w:val="nil"/>
              <w:left w:val="nil"/>
              <w:bottom w:val="nil"/>
              <w:insideH w:val="nil"/>
              <w:right w:val="nil"/>
              <w:insideV w:val="nil"/>
            </w:tcBorders>
            <w:shd w:fill="FFFFFF" w:val="clear"/>
          </w:tcPr>
          <w:p>
            <w:pPr>
              <w:pStyle w:val="Normal"/>
              <w:spacing w:before="0" w:after="200"/>
              <w:jc w:val="left"/>
              <w:rPr/>
            </w:pPr>
            <w:del w:id="233" w:author="Unknown Author" w:date="2016-07-08T14:19:00Z">
              <w:r>
                <w:rPr/>
                <w:delText>Venables and Ripley (2002)</w:delText>
              </w:r>
            </w:del>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del w:id="234" w:author="Unknown Author" w:date="2016-07-08T14:19:00Z">
              <w:r>
                <w:rPr/>
                <w:delText>penalized discrminiate analysis</w:delText>
              </w:r>
            </w:del>
          </w:p>
        </w:tc>
        <w:tc>
          <w:tcPr>
            <w:tcW w:w="2159" w:type="dxa"/>
            <w:tcBorders>
              <w:top w:val="nil"/>
              <w:left w:val="nil"/>
              <w:bottom w:val="nil"/>
              <w:insideH w:val="nil"/>
              <w:right w:val="nil"/>
              <w:insideV w:val="nil"/>
            </w:tcBorders>
            <w:shd w:fill="FFFFFF" w:val="clear"/>
          </w:tcPr>
          <w:p>
            <w:pPr>
              <w:pStyle w:val="Normal"/>
              <w:spacing w:before="0" w:after="200"/>
              <w:jc w:val="left"/>
              <w:rPr/>
            </w:pPr>
            <w:del w:id="235" w:author="Unknown Author" w:date="2016-07-08T14:19:00Z">
              <w:r>
                <w:rPr/>
                <w:delText>PDA</w:delText>
              </w:r>
            </w:del>
          </w:p>
        </w:tc>
        <w:tc>
          <w:tcPr>
            <w:tcW w:w="2158" w:type="dxa"/>
            <w:tcBorders>
              <w:top w:val="nil"/>
              <w:left w:val="nil"/>
              <w:bottom w:val="nil"/>
              <w:insideH w:val="nil"/>
              <w:right w:val="nil"/>
              <w:insideV w:val="nil"/>
            </w:tcBorders>
            <w:shd w:fill="FFFFFF" w:val="clear"/>
          </w:tcPr>
          <w:p>
            <w:pPr>
              <w:pStyle w:val="Normal"/>
              <w:spacing w:before="0" w:after="200"/>
              <w:jc w:val="left"/>
              <w:rPr/>
            </w:pPr>
            <w:del w:id="236" w:author="Unknown Author" w:date="2016-07-08T14:19:00Z">
              <w:r>
                <w:rPr/>
                <w:delText>mda</w:delText>
              </w:r>
            </w:del>
          </w:p>
        </w:tc>
        <w:tc>
          <w:tcPr>
            <w:tcW w:w="2161" w:type="dxa"/>
            <w:tcBorders>
              <w:top w:val="nil"/>
              <w:left w:val="nil"/>
              <w:bottom w:val="nil"/>
              <w:insideH w:val="nil"/>
              <w:right w:val="nil"/>
              <w:insideV w:val="nil"/>
            </w:tcBorders>
            <w:shd w:fill="FFFFFF" w:val="clear"/>
          </w:tcPr>
          <w:p>
            <w:pPr>
              <w:pStyle w:val="Normal"/>
              <w:spacing w:before="0" w:after="200"/>
              <w:jc w:val="left"/>
              <w:rPr/>
            </w:pPr>
            <w:del w:id="237" w:author="Unknown Author" w:date="2016-07-08T14:19:00Z">
              <w:r>
                <w:rPr/>
                <w:delText>Hastie et al. (2015)</w:delText>
              </w:r>
            </w:del>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del w:id="238" w:author="Unknown Author" w:date="2016-07-08T14:19:00Z">
              <w:r>
                <w:rPr/>
                <w:delText>single-hidden-layer neural network</w:delText>
              </w:r>
            </w:del>
          </w:p>
        </w:tc>
        <w:tc>
          <w:tcPr>
            <w:tcW w:w="2159" w:type="dxa"/>
            <w:tcBorders>
              <w:top w:val="nil"/>
              <w:left w:val="nil"/>
              <w:bottom w:val="nil"/>
              <w:insideH w:val="nil"/>
              <w:right w:val="nil"/>
              <w:insideV w:val="nil"/>
            </w:tcBorders>
            <w:shd w:fill="FFFFFF" w:val="clear"/>
          </w:tcPr>
          <w:p>
            <w:pPr>
              <w:pStyle w:val="Normal"/>
              <w:spacing w:before="0" w:after="200"/>
              <w:jc w:val="left"/>
              <w:rPr/>
            </w:pPr>
            <w:del w:id="239" w:author="Unknown Author" w:date="2016-07-08T14:19:00Z">
              <w:r>
                <w:rPr/>
                <w:delText>NN</w:delText>
              </w:r>
            </w:del>
          </w:p>
        </w:tc>
        <w:tc>
          <w:tcPr>
            <w:tcW w:w="2158" w:type="dxa"/>
            <w:tcBorders>
              <w:top w:val="nil"/>
              <w:left w:val="nil"/>
              <w:bottom w:val="nil"/>
              <w:insideH w:val="nil"/>
              <w:right w:val="nil"/>
              <w:insideV w:val="nil"/>
            </w:tcBorders>
            <w:shd w:fill="FFFFFF" w:val="clear"/>
          </w:tcPr>
          <w:p>
            <w:pPr>
              <w:pStyle w:val="Normal"/>
              <w:spacing w:before="0" w:after="200"/>
              <w:jc w:val="left"/>
              <w:rPr/>
            </w:pPr>
            <w:del w:id="240" w:author="Unknown Author" w:date="2016-07-08T14:19:00Z">
              <w:r>
                <w:rPr/>
                <w:delText>nnet</w:delText>
              </w:r>
            </w:del>
          </w:p>
        </w:tc>
        <w:tc>
          <w:tcPr>
            <w:tcW w:w="2161" w:type="dxa"/>
            <w:tcBorders>
              <w:top w:val="nil"/>
              <w:left w:val="nil"/>
              <w:bottom w:val="nil"/>
              <w:insideH w:val="nil"/>
              <w:right w:val="nil"/>
              <w:insideV w:val="nil"/>
            </w:tcBorders>
            <w:shd w:fill="FFFFFF" w:val="clear"/>
          </w:tcPr>
          <w:p>
            <w:pPr>
              <w:pStyle w:val="Normal"/>
              <w:spacing w:before="0" w:after="200"/>
              <w:jc w:val="left"/>
              <w:rPr/>
            </w:pPr>
            <w:del w:id="241" w:author="Unknown Author" w:date="2016-07-08T14:19:00Z">
              <w:r>
                <w:rPr/>
                <w:delText>Venables and Ripley (2002)</w:delText>
              </w:r>
            </w:del>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del w:id="242" w:author="Unknown Author" w:date="2016-07-08T14:19:00Z">
              <w:r>
                <w:rPr/>
                <w:delText>random forests</w:delText>
              </w:r>
            </w:del>
          </w:p>
        </w:tc>
        <w:tc>
          <w:tcPr>
            <w:tcW w:w="2159" w:type="dxa"/>
            <w:tcBorders>
              <w:top w:val="nil"/>
              <w:left w:val="nil"/>
              <w:bottom w:val="nil"/>
              <w:insideH w:val="nil"/>
              <w:right w:val="nil"/>
              <w:insideV w:val="nil"/>
            </w:tcBorders>
            <w:shd w:fill="FFFFFF" w:val="clear"/>
          </w:tcPr>
          <w:p>
            <w:pPr>
              <w:pStyle w:val="Normal"/>
              <w:spacing w:before="0" w:after="200"/>
              <w:jc w:val="left"/>
              <w:rPr/>
            </w:pPr>
            <w:del w:id="243" w:author="Unknown Author" w:date="2016-07-08T14:19:00Z">
              <w:r>
                <w:rPr/>
                <w:delText>RF</w:delText>
              </w:r>
            </w:del>
          </w:p>
        </w:tc>
        <w:tc>
          <w:tcPr>
            <w:tcW w:w="2158" w:type="dxa"/>
            <w:tcBorders>
              <w:top w:val="nil"/>
              <w:left w:val="nil"/>
              <w:bottom w:val="nil"/>
              <w:insideH w:val="nil"/>
              <w:right w:val="nil"/>
              <w:insideV w:val="nil"/>
            </w:tcBorders>
            <w:shd w:fill="FFFFFF" w:val="clear"/>
          </w:tcPr>
          <w:p>
            <w:pPr>
              <w:pStyle w:val="Normal"/>
              <w:spacing w:before="0" w:after="200"/>
              <w:jc w:val="left"/>
              <w:rPr/>
            </w:pPr>
            <w:del w:id="244" w:author="Unknown Author" w:date="2016-07-08T14:19:00Z">
              <w:r>
                <w:rPr/>
                <w:delText>randomForest</w:delText>
              </w:r>
            </w:del>
          </w:p>
        </w:tc>
        <w:tc>
          <w:tcPr>
            <w:tcW w:w="2161" w:type="dxa"/>
            <w:tcBorders>
              <w:top w:val="nil"/>
              <w:left w:val="nil"/>
              <w:bottom w:val="nil"/>
              <w:insideH w:val="nil"/>
              <w:right w:val="nil"/>
              <w:insideV w:val="nil"/>
            </w:tcBorders>
            <w:shd w:fill="FFFFFF" w:val="clear"/>
          </w:tcPr>
          <w:p>
            <w:pPr>
              <w:pStyle w:val="Normal"/>
              <w:spacing w:before="0" w:after="200"/>
              <w:jc w:val="left"/>
              <w:rPr/>
            </w:pPr>
            <w:del w:id="245" w:author="Unknown Author" w:date="2016-07-08T14:19:00Z">
              <w:r>
                <w:rPr/>
                <w:delText>Liaw and Wiener (2002)</w:delText>
              </w:r>
            </w:del>
          </w:p>
        </w:tc>
      </w:tr>
    </w:tbl>
    <w:p>
      <w:pPr>
        <w:pStyle w:val="Normal"/>
        <w:rPr/>
      </w:pPr>
      <w:del w:id="246" w:author="Unknown Author" w:date="2016-07-08T14:19:00Z">
        <w:r>
          <w:rPr/>
          <w:delText>[tab:methods]</w:delText>
        </w:r>
      </w:del>
    </w:p>
    <w:p>
      <w:pPr>
        <w:pStyle w:val="Heading1"/>
        <w:rPr/>
      </w:pPr>
      <w:bookmarkStart w:id="12" w:name="results"/>
      <w:bookmarkEnd w:id="12"/>
      <w:r>
        <w:rPr/>
        <w:t>Results</w:t>
      </w:r>
    </w:p>
    <w:p>
      <w:pPr>
        <w:pStyle w:val="Heading2"/>
        <w:rPr/>
      </w:pPr>
      <w:bookmarkStart w:id="13" w:name="geometric-morphometrics"/>
      <w:bookmarkStart w:id="14" w:name="results1"/>
      <w:bookmarkEnd w:id="13"/>
      <w:bookmarkEnd w:id="14"/>
      <w:r>
        <w:rPr/>
        <w:t>Geometric morphometrics</w:t>
      </w:r>
    </w:p>
    <w:p>
      <w:pPr>
        <w:pStyle w:val="Normal"/>
        <w:rPr/>
      </w:pPr>
      <w:bookmarkStart w:id="15" w:name="geometric-morphometrics1"/>
      <w:bookmarkEnd w:id="15"/>
      <w:r>
        <w:rPr/>
        <w:t xml:space="preserve">The results of the PCA of plastron shape in both the seven species and </w:t>
      </w:r>
      <w:r>
        <w:rPr>
          <w:i/>
        </w:rPr>
        <w:t>Trachemys</w:t>
      </w:r>
      <w:r>
        <w:rPr/>
        <w:t xml:space="preserve"> datasets demonstrate strong association between shape and the recognized classification schemes (Fig. [fig:other</w:t>
      </w:r>
      <w:r>
        <w:rPr>
          <w:vertAlign w:val="subscript"/>
        </w:rPr>
        <w:t>p</w:t>
      </w:r>
      <w:r>
        <w:rPr/>
        <w:t>ca]). Additionally, there appears to be both little difference in centroid size across individuals as well as little correspondence between centroid size and the PC axes.</w:t>
      </w:r>
    </w:p>
    <w:p>
      <w:pPr>
        <w:pStyle w:val="Normal"/>
        <w:rPr/>
      </w:pPr>
      <w:r>
        <w:rPr/>
        <w:t>[ht]</w:t>
      </w:r>
    </w:p>
    <w:p>
      <w:pPr>
        <w:pStyle w:val="Normal"/>
        <w:rPr/>
      </w:pPr>
      <w:r>
        <w:rPr/>
        <w:t>[b]0.4 image</w:t>
      </w:r>
    </w:p>
    <w:p>
      <w:pPr>
        <w:pStyle w:val="Normal"/>
        <w:rPr/>
      </w:pPr>
      <w:r>
        <w:rPr/>
        <w:t>[b]0.4 image</w:t>
      </w:r>
    </w:p>
    <w:p>
      <w:pPr>
        <w:pStyle w:val="Normal"/>
        <w:rPr/>
      </w:pPr>
      <w:r>
        <w:rPr/>
        <w:t>[fig:other</w:t>
      </w:r>
      <w:r>
        <w:rPr>
          <w:vertAlign w:val="subscript"/>
        </w:rPr>
        <w:t>p</w:t>
      </w:r>
      <w:r>
        <w:rPr/>
        <w:t>ca]</w:t>
      </w:r>
    </w:p>
    <w:p>
      <w:pPr>
        <w:pStyle w:val="Normal"/>
        <w:rPr/>
      </w:pPr>
      <w:r>
        <w:rPr/>
        <w:t xml:space="preserve">The results of the PCA of plastron shape in the </w:t>
      </w:r>
      <w:r>
        <w:rPr>
          <w:i/>
        </w:rPr>
        <w:t>Emys marmorata</w:t>
      </w:r>
      <w:r>
        <w:rPr/>
        <w:t xml:space="preserve"> dataset show no clear connection between plastron shape and any of the six proposed classification schemes (Fig. [fig:emys</w:t>
      </w:r>
      <w:r>
        <w:rPr>
          <w:vertAlign w:val="subscript"/>
        </w:rPr>
        <w:t>p</w:t>
      </w:r>
      <w:r>
        <w:rPr/>
        <w:t>ca]). The first PC axis of shape variation appears to be very structured by differences in individual centroid size (Fig. [fig:emys</w:t>
      </w:r>
      <w:r>
        <w:rPr>
          <w:vertAlign w:val="subscript"/>
        </w:rPr>
        <w:t>p</w:t>
      </w:r>
      <w:r>
        <w:rPr/>
        <w:t>ca]); this was the motivation for including centroid size and its interaction with PC1 as predictors in all of the supervised learning models.</w:t>
      </w:r>
    </w:p>
    <w:p>
      <w:pPr>
        <w:pStyle w:val="Normal"/>
        <w:rPr/>
      </w:pPr>
      <w:r>
        <w:rPr/>
        <w:t>[ht] image [fig:emys</w:t>
      </w:r>
      <w:r>
        <w:rPr>
          <w:vertAlign w:val="subscript"/>
        </w:rPr>
        <w:t>p</w:t>
      </w:r>
      <w:r>
        <w:rPr/>
        <w:t>ca]</w:t>
      </w:r>
    </w:p>
    <w:p>
      <w:pPr>
        <w:pStyle w:val="Normal"/>
        <w:rPr/>
      </w:pPr>
      <w:r>
        <w:rPr/>
        <w:t xml:space="preserve">Analysis of the differences between sexes of </w:t>
      </w:r>
      <w:r>
        <w:rPr>
          <w:i/>
        </w:rPr>
        <w:t>E. marmorata</w:t>
      </w:r>
      <w:r>
        <w:rPr/>
        <w:t xml:space="preserve"> indicates that sex does not appear to strongly structure differences in shape (Fig. [fig:sex</w:t>
      </w:r>
      <w:r>
        <w:rPr>
          <w:vertAlign w:val="subscript"/>
        </w:rPr>
        <w:t>t</w:t>
      </w:r>
      <w:r>
        <w:rPr/>
        <w:t>est]). The difference between the centroids of both sexes is very small; the sexes overlap much more than expected from a null distribution formed by permuting the sex-labels.</w:t>
      </w:r>
      <w:ins w:id="247" w:author="Unknown Author" w:date="2016-07-08T23:00:00Z">
        <w:r>
          <w:rPr/>
          <w:commentReference w:id="12"/>
        </w:r>
      </w:ins>
    </w:p>
    <w:p>
      <w:pPr>
        <w:pStyle w:val="Normal"/>
        <w:rPr/>
      </w:pPr>
      <w:r>
        <w:rPr/>
        <w:t>[ht] image [fig:sex</w:t>
      </w:r>
      <w:r>
        <w:rPr>
          <w:vertAlign w:val="subscript"/>
        </w:rPr>
        <w:t>t</w:t>
      </w:r>
      <w:r>
        <w:rPr/>
        <w:t>est]</w:t>
      </w:r>
    </w:p>
    <w:p>
      <w:pPr>
        <w:pStyle w:val="Normal"/>
        <w:rPr/>
      </w:pPr>
      <w:r>
        <w:rPr/>
        <w:t>Comparison of the within to between Procrustes distances of the digitization replicates gives an approximate estimate of the error between distinct groupings (Table [tab:rep</w:t>
      </w:r>
      <w:r>
        <w:rPr>
          <w:vertAlign w:val="subscript"/>
        </w:rPr>
        <w:t>r</w:t>
      </w:r>
      <w:r>
        <w:rPr/>
        <w:t xml:space="preserve">es]). The ratio of the average within-individual distance to the average distance between individuals for the replicated datasets is 1.11; this indicates that the grouping is slightly counter-intuitive to the data. This value </w:t>
      </w:r>
      <w:ins w:id="248" w:author="Unknown Author" w:date="2016-07-08T23:04:00Z">
        <w:r>
          <w:rPr/>
          <w:t xml:space="preserve">also </w:t>
        </w:r>
      </w:ins>
      <w:r>
        <w:rPr/>
        <w:t xml:space="preserve">provides a baseline by which to understand how distinct the groupings are, where other ratios are compared to the correction ratio </w:t>
      </w:r>
      <w:r>
        <w:rPr/>
      </w:r>
      <m:oMath xmlns:m="http://schemas.openxmlformats.org/officeDocument/2006/math">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11</m:t>
            </m:r>
          </m:num>
          <m:den>
            <m:r>
              <w:rPr>
                <w:rFonts w:ascii="Cambria Math" w:hAnsi="Cambria Math"/>
              </w:rPr>
              <m:t xml:space="preserve">1</m:t>
            </m:r>
          </m:den>
        </m:f>
      </m:oMath>
      <w:r>
        <w:rPr/>
        <w:t>.</w:t>
      </w:r>
    </w:p>
    <w:p>
      <w:pPr>
        <w:pStyle w:val="Normal"/>
        <w:rPr/>
      </w:pPr>
      <w:r>
        <w:rPr/>
        <w:t xml:space="preserve">The results from the seven species and </w:t>
      </w:r>
      <w:r>
        <w:rPr>
          <w:i/>
        </w:rPr>
        <w:t>Trachemys</w:t>
      </w:r>
      <w:r>
        <w:rPr/>
        <w:t xml:space="preserve"> datasets indicate that both of these classification schemes are more recognizable than not given our estimate of digitization error (Table [tab:rep</w:t>
      </w:r>
      <w:r>
        <w:rPr>
          <w:vertAlign w:val="subscript"/>
        </w:rPr>
        <w:t>r</w:t>
      </w:r>
      <w:r>
        <w:rPr/>
        <w:t xml:space="preserve">es]). In contrast, the different </w:t>
      </w:r>
      <w:r>
        <w:rPr>
          <w:i/>
        </w:rPr>
        <w:t>E. marmorata</w:t>
      </w:r>
      <w:r>
        <w:rPr/>
        <w:t xml:space="preserve"> classification schemes appear to be barely be distinct, with their within:between ratios </w:t>
      </w:r>
      <w:del w:id="249" w:author="Unknown Author" w:date="2016-07-08T23:05:00Z">
        <w:r>
          <w:rPr/>
          <w:delText>being approximate</w:delText>
        </w:r>
      </w:del>
      <w:ins w:id="250" w:author="Unknown Author" w:date="2016-07-08T23:05:00Z">
        <w:r>
          <w:rPr/>
          <w:t>aprroximating</w:t>
        </w:r>
      </w:ins>
      <w:r>
        <w:rPr/>
        <w:t xml:space="preserve"> 1</w:t>
      </w:r>
      <w:ins w:id="251" w:author="Unknown Author" w:date="2016-07-08T23:05:00Z">
        <w:r>
          <w:rPr/>
          <w:t>.</w:t>
        </w:r>
      </w:ins>
      <w:r>
        <w:rPr/>
        <w:t xml:space="preserve"> </w:t>
      </w:r>
      <w:del w:id="252" w:author="Unknown Author" w:date="2016-07-08T23:05:00Z">
        <w:r>
          <w:rPr/>
          <w:delText>which</w:delText>
        </w:r>
      </w:del>
      <w:ins w:id="253" w:author="Unknown Author" w:date="2016-07-08T23:05:00Z">
        <w:r>
          <w:rPr/>
          <w:t>This</w:t>
        </w:r>
      </w:ins>
      <w:r>
        <w:rPr/>
        <w:t xml:space="preserve"> indicates that the </w:t>
      </w:r>
      <w:ins w:id="254" w:author="Unknown Author" w:date="2016-07-08T23:05:00Z">
        <w:r>
          <w:rPr/>
          <w:t xml:space="preserve">magnitude of the </w:t>
        </w:r>
      </w:ins>
      <w:r>
        <w:rPr/>
        <w:t xml:space="preserve">differences between groupings </w:t>
      </w:r>
      <w:del w:id="255" w:author="Unknown Author" w:date="2016-07-08T23:06:00Z">
        <w:r>
          <w:rPr/>
          <w:delText>are</w:delText>
        </w:r>
      </w:del>
      <w:ins w:id="256" w:author="Unknown Author" w:date="2016-07-08T23:06:00Z">
        <w:r>
          <w:rPr/>
          <w:t>is</w:t>
        </w:r>
      </w:ins>
      <w:r>
        <w:rPr/>
        <w:t xml:space="preserve"> approximately </w:t>
      </w:r>
      <w:del w:id="257" w:author="Unknown Author" w:date="2016-07-08T23:06:00Z">
        <w:r>
          <w:rPr/>
          <w:delText>as different</w:delText>
        </w:r>
      </w:del>
      <w:ins w:id="258" w:author="Unknown Author" w:date="2016-07-08T23:06:00Z">
        <w:r>
          <w:rPr/>
          <w:t>the same as the difference</w:t>
        </w:r>
      </w:ins>
      <w:r>
        <w:rPr/>
        <w:t xml:space="preserve"> as any two random individuals </w:t>
      </w:r>
      <w:del w:id="259" w:author="Unknown Author" w:date="2016-07-08T23:06:00Z">
        <w:r>
          <w:rPr/>
          <w:delText xml:space="preserve">are </w:delText>
        </w:r>
      </w:del>
      <w:r>
        <w:rPr/>
        <w:t>(Table [tab:rep</w:t>
      </w:r>
      <w:r>
        <w:rPr>
          <w:vertAlign w:val="subscript"/>
        </w:rPr>
        <w:t>r</w:t>
      </w:r>
      <w:r>
        <w:rPr/>
        <w:t>es]).</w:t>
      </w:r>
    </w:p>
    <w:p>
      <w:pPr>
        <w:pStyle w:val="Normal"/>
        <w:rPr/>
      </w:pPr>
      <w:r>
        <w:rPr/>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159"/>
        <w:gridCol w:w="2159"/>
        <w:gridCol w:w="2158"/>
        <w:gridCol w:w="2161"/>
      </w:tblGrid>
      <w:tr>
        <w:trPr>
          <w:cantSplit w:val="false"/>
        </w:trPr>
        <w:tc>
          <w:tcPr>
            <w:tcW w:w="2159"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b/>
              </w:rPr>
            </w:pPr>
            <w:r>
              <w:rPr>
                <w:b/>
              </w:rPr>
              <w:t>Dataset</w:t>
            </w:r>
          </w:p>
        </w:tc>
        <w:tc>
          <w:tcPr>
            <w:tcW w:w="2159"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left"/>
              <w:rPr>
                <w:b/>
              </w:rPr>
            </w:pPr>
            <w:r>
              <w:rPr>
                <w:b/>
              </w:rPr>
              <w:t>Scheme</w:t>
            </w:r>
          </w:p>
        </w:tc>
        <w:tc>
          <w:tcPr>
            <w:tcW w:w="2158"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center"/>
              <w:rPr>
                <w:b/>
              </w:rPr>
            </w:pPr>
            <w:r>
              <w:rPr>
                <w:b/>
              </w:rPr>
              <w:t>Ratio</w:t>
            </w:r>
          </w:p>
        </w:tc>
        <w:tc>
          <w:tcPr>
            <w:tcW w:w="2161" w:type="dxa"/>
            <w:tcBorders>
              <w:top w:val="nil"/>
              <w:left w:val="nil"/>
              <w:bottom w:val="single" w:sz="6" w:space="0" w:color="000001"/>
              <w:insideH w:val="single" w:sz="6" w:space="0" w:color="000001"/>
              <w:right w:val="nil"/>
              <w:insideV w:val="nil"/>
            </w:tcBorders>
            <w:shd w:fill="FFFFFF" w:val="clear"/>
            <w:vAlign w:val="bottom"/>
          </w:tcPr>
          <w:p>
            <w:pPr>
              <w:pStyle w:val="Normal"/>
              <w:spacing w:before="0" w:after="200"/>
              <w:jc w:val="center"/>
              <w:rPr>
                <w:b/>
              </w:rPr>
            </w:pPr>
            <w:r>
              <w:rPr>
                <w:b/>
              </w:rPr>
              <w:t>Corrected ratio</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r>
              <w:rPr/>
              <w:t>Replicates</w:t>
            </w:r>
          </w:p>
        </w:tc>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8" w:type="dxa"/>
            <w:tcBorders>
              <w:top w:val="nil"/>
              <w:left w:val="nil"/>
              <w:bottom w:val="nil"/>
              <w:insideH w:val="nil"/>
              <w:right w:val="nil"/>
              <w:insideV w:val="nil"/>
            </w:tcBorders>
            <w:shd w:fill="FFFFFF" w:val="clear"/>
          </w:tcPr>
          <w:p>
            <w:pPr>
              <w:pStyle w:val="Normal"/>
              <w:spacing w:before="0" w:after="200"/>
              <w:jc w:val="center"/>
              <w:rPr/>
            </w:pPr>
            <w:r>
              <w:rPr/>
              <w:t>1.11</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r>
              <w:rPr/>
              <w:t>Seven species</w:t>
            </w:r>
          </w:p>
        </w:tc>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0.33</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0.37</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i/>
              </w:rPr>
            </w:pPr>
            <w:r>
              <w:rPr>
                <w:i/>
              </w:rPr>
              <w:t>Trachemys</w:t>
            </w:r>
          </w:p>
        </w:tc>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0.76</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0.84</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i/>
              </w:rPr>
            </w:pPr>
            <w:r>
              <w:rPr>
                <w:i/>
              </w:rPr>
              <w:t>E. marmorata</w:t>
            </w:r>
          </w:p>
        </w:tc>
        <w:tc>
          <w:tcPr>
            <w:tcW w:w="2159" w:type="dxa"/>
            <w:tcBorders>
              <w:top w:val="nil"/>
              <w:left w:val="nil"/>
              <w:bottom w:val="nil"/>
              <w:insideH w:val="nil"/>
              <w:right w:val="nil"/>
              <w:insideV w:val="nil"/>
            </w:tcBorders>
            <w:shd w:fill="FFFFFF" w:val="clear"/>
          </w:tcPr>
          <w:p>
            <w:pPr>
              <w:pStyle w:val="Normal"/>
              <w:spacing w:before="0" w:after="200"/>
              <w:jc w:val="left"/>
              <w:rPr/>
            </w:pPr>
            <w:r>
              <w:rPr/>
              <w:t>Mito 1</w:t>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0.92</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1.02</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9" w:type="dxa"/>
            <w:tcBorders>
              <w:top w:val="nil"/>
              <w:left w:val="nil"/>
              <w:bottom w:val="nil"/>
              <w:insideH w:val="nil"/>
              <w:right w:val="nil"/>
              <w:insideV w:val="nil"/>
            </w:tcBorders>
            <w:shd w:fill="FFFFFF" w:val="clear"/>
          </w:tcPr>
          <w:p>
            <w:pPr>
              <w:pStyle w:val="Normal"/>
              <w:spacing w:before="0" w:after="200"/>
              <w:jc w:val="left"/>
              <w:rPr/>
            </w:pPr>
            <w:r>
              <w:rPr/>
              <w:t>Mito 2</w:t>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0.92</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1.02</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9" w:type="dxa"/>
            <w:tcBorders>
              <w:top w:val="nil"/>
              <w:left w:val="nil"/>
              <w:bottom w:val="nil"/>
              <w:insideH w:val="nil"/>
              <w:right w:val="nil"/>
              <w:insideV w:val="nil"/>
            </w:tcBorders>
            <w:shd w:fill="FFFFFF" w:val="clear"/>
          </w:tcPr>
          <w:p>
            <w:pPr>
              <w:pStyle w:val="Normal"/>
              <w:spacing w:before="0" w:after="200"/>
              <w:jc w:val="left"/>
              <w:rPr/>
            </w:pPr>
            <w:r>
              <w:rPr/>
              <w:t>Mito 3</w:t>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0.88</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0.98</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9" w:type="dxa"/>
            <w:tcBorders>
              <w:top w:val="nil"/>
              <w:left w:val="nil"/>
              <w:bottom w:val="nil"/>
              <w:insideH w:val="nil"/>
              <w:right w:val="nil"/>
              <w:insideV w:val="nil"/>
            </w:tcBorders>
            <w:shd w:fill="FFFFFF" w:val="clear"/>
          </w:tcPr>
          <w:p>
            <w:pPr>
              <w:pStyle w:val="Normal"/>
              <w:spacing w:before="0" w:after="200"/>
              <w:jc w:val="left"/>
              <w:rPr/>
            </w:pPr>
            <w:r>
              <w:rPr/>
              <w:t>Morph 1</w:t>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0.98</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1.09</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9" w:type="dxa"/>
            <w:tcBorders>
              <w:top w:val="nil"/>
              <w:left w:val="nil"/>
              <w:bottom w:val="nil"/>
              <w:insideH w:val="nil"/>
              <w:right w:val="nil"/>
              <w:insideV w:val="nil"/>
            </w:tcBorders>
            <w:shd w:fill="FFFFFF" w:val="clear"/>
          </w:tcPr>
          <w:p>
            <w:pPr>
              <w:pStyle w:val="Normal"/>
              <w:spacing w:before="0" w:after="200"/>
              <w:jc w:val="left"/>
              <w:rPr/>
            </w:pPr>
            <w:r>
              <w:rPr/>
              <w:t>Morph 2</w:t>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0.83</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0.92</w:t>
            </w:r>
          </w:p>
        </w:tc>
      </w:tr>
      <w:tr>
        <w:trPr>
          <w:cantSplit w:val="false"/>
        </w:trPr>
        <w:tc>
          <w:tcPr>
            <w:tcW w:w="2159" w:type="dxa"/>
            <w:tcBorders>
              <w:top w:val="nil"/>
              <w:left w:val="nil"/>
              <w:bottom w:val="nil"/>
              <w:insideH w:val="nil"/>
              <w:right w:val="nil"/>
              <w:insideV w:val="nil"/>
            </w:tcBorders>
            <w:shd w:fill="FFFFFF" w:val="clear"/>
          </w:tcPr>
          <w:p>
            <w:pPr>
              <w:pStyle w:val="Normal"/>
              <w:spacing w:before="0" w:after="200"/>
              <w:jc w:val="left"/>
              <w:rPr/>
            </w:pPr>
            <w:r>
              <w:rPr/>
            </w:r>
          </w:p>
        </w:tc>
        <w:tc>
          <w:tcPr>
            <w:tcW w:w="2159" w:type="dxa"/>
            <w:tcBorders>
              <w:top w:val="nil"/>
              <w:left w:val="nil"/>
              <w:bottom w:val="nil"/>
              <w:insideH w:val="nil"/>
              <w:right w:val="nil"/>
              <w:insideV w:val="nil"/>
            </w:tcBorders>
            <w:shd w:fill="FFFFFF" w:val="clear"/>
          </w:tcPr>
          <w:p>
            <w:pPr>
              <w:pStyle w:val="Normal"/>
              <w:spacing w:before="0" w:after="200"/>
              <w:jc w:val="left"/>
              <w:rPr/>
            </w:pPr>
            <w:r>
              <w:rPr/>
              <w:t>Nuclear</w:t>
            </w:r>
          </w:p>
        </w:tc>
        <w:tc>
          <w:tcPr>
            <w:tcW w:w="2158" w:type="dxa"/>
            <w:tcBorders>
              <w:top w:val="nil"/>
              <w:left w:val="nil"/>
              <w:bottom w:val="nil"/>
              <w:insideH w:val="nil"/>
              <w:right w:val="nil"/>
              <w:insideV w:val="nil"/>
            </w:tcBorders>
            <w:shd w:fill="FFFFFF" w:val="clear"/>
          </w:tcPr>
          <w:p>
            <w:pPr>
              <w:pStyle w:val="Normal"/>
              <w:spacing w:before="0" w:after="200"/>
              <w:jc w:val="center"/>
              <w:rPr/>
            </w:pPr>
            <w:r>
              <w:rPr/>
              <w:t>0.90</w:t>
            </w:r>
          </w:p>
        </w:tc>
        <w:tc>
          <w:tcPr>
            <w:tcW w:w="2161" w:type="dxa"/>
            <w:tcBorders>
              <w:top w:val="nil"/>
              <w:left w:val="nil"/>
              <w:bottom w:val="nil"/>
              <w:insideH w:val="nil"/>
              <w:right w:val="nil"/>
              <w:insideV w:val="nil"/>
            </w:tcBorders>
            <w:shd w:fill="FFFFFF" w:val="clear"/>
          </w:tcPr>
          <w:p>
            <w:pPr>
              <w:pStyle w:val="Normal"/>
              <w:spacing w:before="0" w:after="200"/>
              <w:jc w:val="center"/>
              <w:rPr/>
            </w:pPr>
            <w:r>
              <w:rPr/>
              <w:t>1</w:t>
            </w:r>
          </w:p>
        </w:tc>
      </w:tr>
    </w:tbl>
    <w:p>
      <w:pPr>
        <w:pStyle w:val="Normal"/>
        <w:rPr/>
      </w:pPr>
      <w:r>
        <w:rPr/>
        <w:t>[tab:rep</w:t>
      </w:r>
      <w:r>
        <w:rPr>
          <w:vertAlign w:val="subscript"/>
        </w:rPr>
        <w:t>r</w:t>
      </w:r>
      <w:r>
        <w:rPr/>
        <w:t>es]</w:t>
      </w:r>
    </w:p>
    <w:p>
      <w:pPr>
        <w:pStyle w:val="Heading2"/>
        <w:rPr/>
      </w:pPr>
      <w:bookmarkStart w:id="16" w:name="supervised-learning"/>
      <w:bookmarkEnd w:id="16"/>
      <w:r>
        <w:rPr/>
        <w:t>Supervised learning</w:t>
      </w:r>
    </w:p>
    <w:p>
      <w:pPr>
        <w:pStyle w:val="Normal"/>
        <w:rPr/>
      </w:pPr>
      <w:bookmarkStart w:id="17" w:name="supervised-learning1"/>
      <w:bookmarkEnd w:id="17"/>
      <w:r>
        <w:rPr/>
        <w:t>Analysis of the seven morphologically</w:t>
      </w:r>
      <w:del w:id="260" w:author="Unknown Author" w:date="2016-07-08T23:07:00Z">
        <w:r>
          <w:rPr/>
          <w:delText>-</w:delText>
        </w:r>
      </w:del>
      <w:ins w:id="261" w:author="Unknown Author" w:date="2016-07-08T23:07:00Z">
        <w:r>
          <w:rPr/>
          <w:t xml:space="preserve"> </w:t>
        </w:r>
      </w:ins>
      <w:ins w:id="262" w:author="Unknown Author" w:date="2016-07-08T23:07:00Z">
        <w:r>
          <w:rPr/>
          <w:t xml:space="preserve">and genetically </w:t>
        </w:r>
      </w:ins>
      <w:r>
        <w:rPr/>
        <w:t xml:space="preserve">distinct species and the </w:t>
      </w:r>
      <w:r>
        <w:rPr>
          <w:i/>
        </w:rPr>
        <w:t>T. scripta scripta</w:t>
      </w:r>
      <w:r>
        <w:rPr/>
        <w:t>–</w:t>
      </w:r>
      <w:r>
        <w:rPr>
          <w:i/>
        </w:rPr>
        <w:t>T. scripta elegans</w:t>
      </w:r>
      <w:r>
        <w:rPr/>
        <w:t xml:space="preserve"> datasets indicate that these classifications are sufficiently morphologically distinct</w:t>
      </w:r>
      <w:ins w:id="263" w:author="Unknown Author" w:date="2016-07-08T23:07:00Z">
        <w:r>
          <w:rPr/>
          <w:t xml:space="preserve"> </w:t>
        </w:r>
      </w:ins>
      <w:ins w:id="264" w:author="Unknown Author" w:date="2016-07-08T23:07:00Z">
        <w:r>
          <w:rPr/>
          <w:t>to be differentiated on the basis of plastron shape</w:t>
        </w:r>
      </w:ins>
      <w:r>
        <w:rPr/>
        <w:t>. Both in-sample and out-of-sample classification have AUC values of approximately 1 for all methods</w:t>
      </w:r>
      <w:ins w:id="265" w:author="Unknown Author" w:date="2016-07-08T23:08:00Z">
        <w:r>
          <w:rPr/>
          <w:t xml:space="preserve">, </w:t>
        </w:r>
      </w:ins>
      <w:ins w:id="266" w:author="Unknown Author" w:date="2016-07-08T23:08:00Z">
        <w:r>
          <w:rPr/>
          <w:t>implying near-perfect classification rates</w:t>
        </w:r>
      </w:ins>
      <w:r>
        <w:rPr/>
        <w:t xml:space="preserve"> (Fig. [fig:other</w:t>
      </w:r>
      <w:r>
        <w:rPr>
          <w:vertAlign w:val="subscript"/>
        </w:rPr>
        <w:t>s</w:t>
      </w:r>
      <w:r>
        <w:rPr/>
        <w:t>el], [fig:other</w:t>
      </w:r>
      <w:r>
        <w:rPr>
          <w:vertAlign w:val="subscript"/>
        </w:rPr>
        <w:t>o</w:t>
      </w:r>
      <w:r>
        <w:rPr/>
        <w:t>os]). For both datasets, the ROC scores from testing datasets are tightly clustered near AUC = 1 (Fig. [fig:other</w:t>
      </w:r>
      <w:r>
        <w:rPr>
          <w:vertAlign w:val="subscript"/>
        </w:rPr>
        <w:t>o</w:t>
      </w:r>
      <w:r>
        <w:rPr/>
        <w:t>os]). These results demonstrate that when there are distinctions between the states of the classification schemes</w:t>
      </w:r>
      <w:ins w:id="267" w:author="Unknown Author" w:date="2016-07-08T23:09:00Z">
        <w:r>
          <w:rPr/>
          <w:t xml:space="preserve"> </w:t>
        </w:r>
      </w:ins>
      <w:ins w:id="268" w:author="Unknown Author" w:date="2016-07-08T23:09:00Z">
        <w:r>
          <w:rPr/>
          <w:t>(</w:t>
        </w:r>
      </w:ins>
      <w:ins w:id="269" w:author="Unknown Author" w:date="2016-07-08T23:09:00Z">
        <w:r>
          <w:rPr>
            <w:rFonts w:eastAsia="Droid Sans Fallback" w:cs=""/>
            <w:color w:val="00000A"/>
            <w:sz w:val="24"/>
            <w:szCs w:val="24"/>
            <w:lang w:val="en-US" w:eastAsia="en-US" w:bidi="ar-SA"/>
          </w:rPr>
          <w:t>i.e.</w:t>
        </w:r>
      </w:ins>
      <w:ins w:id="270" w:author="Unknown Author" w:date="2016-07-08T23:09:00Z">
        <w:r>
          <w:rPr/>
          <w:t>, differences in plastron shape that correlate with the different</w:t>
        </w:r>
      </w:ins>
      <w:ins w:id="271" w:author="Unknown Author" w:date="2016-07-08T23:10:00Z">
        <w:r>
          <w:rPr/>
          <w:t xml:space="preserve"> taxonomic groups)</w:t>
        </w:r>
      </w:ins>
      <w:ins w:id="272" w:author="Unknown Author" w:date="2016-07-08T23:10:00Z">
        <w:r>
          <w:rPr/>
          <w:commentReference w:id="13"/>
        </w:r>
      </w:ins>
      <w:r>
        <w:rPr/>
        <w:t>, the methods used here can recover them.</w:t>
      </w:r>
    </w:p>
    <w:p>
      <w:pPr>
        <w:pStyle w:val="Normal"/>
        <w:rPr/>
      </w:pPr>
      <w:r>
        <w:rPr/>
        <w:t>[ht] image [fig:other</w:t>
      </w:r>
      <w:r>
        <w:rPr>
          <w:vertAlign w:val="subscript"/>
        </w:rPr>
        <w:t>s</w:t>
      </w:r>
      <w:r>
        <w:rPr/>
        <w:t>el]</w:t>
      </w:r>
    </w:p>
    <w:p>
      <w:pPr>
        <w:pStyle w:val="Normal"/>
        <w:rPr/>
      </w:pPr>
      <w:r>
        <w:rPr/>
        <w:t>[ht] image [fig:other</w:t>
      </w:r>
      <w:r>
        <w:rPr>
          <w:vertAlign w:val="subscript"/>
        </w:rPr>
        <w:t>o</w:t>
      </w:r>
      <w:r>
        <w:rPr/>
        <w:t>os]</w:t>
      </w:r>
    </w:p>
    <w:p>
      <w:pPr>
        <w:pStyle w:val="Normal"/>
        <w:rPr/>
      </w:pPr>
      <w:r>
        <w:rPr/>
        <w:t>AUC–based model selection revealed some important patterns of variation and congruence between the classification schemes and the actual data. Generally, the best performing models tended to include about half the total number of possible PCs (Fig. [fig:emys</w:t>
      </w:r>
      <w:r>
        <w:rPr>
          <w:vertAlign w:val="subscript"/>
        </w:rPr>
        <w:t>s</w:t>
      </w:r>
      <w:r>
        <w:rPr/>
        <w:t xml:space="preserve">el]). As was the case with the </w:t>
      </w:r>
      <w:r>
        <w:rPr>
          <w:i/>
        </w:rPr>
        <w:t>Trachemys</w:t>
      </w:r>
      <w:r>
        <w:rPr/>
        <w:t xml:space="preserve"> dataset (Fig. [fig:other</w:t>
      </w:r>
      <w:r>
        <w:rPr>
          <w:vertAlign w:val="subscript"/>
        </w:rPr>
        <w:t>s</w:t>
      </w:r>
      <w:r>
        <w:rPr/>
        <w:t>el]), the neural net models are the least well-performing models compared to all others</w:t>
      </w:r>
      <w:ins w:id="273" w:author="Unknown Author" w:date="2016-07-08T23:11:00Z">
        <w:r>
          <w:rPr/>
          <w:commentReference w:id="14"/>
        </w:r>
      </w:ins>
      <w:r>
        <w:rPr/>
        <w:t xml:space="preserve"> used (Fig. [fig:emys</w:t>
      </w:r>
      <w:r>
        <w:rPr>
          <w:vertAlign w:val="subscript"/>
        </w:rPr>
        <w:t>s</w:t>
      </w:r>
      <w:r>
        <w:rPr/>
        <w:t>el]).</w:t>
      </w:r>
    </w:p>
    <w:p>
      <w:pPr>
        <w:pStyle w:val="Normal"/>
        <w:rPr/>
      </w:pPr>
      <w:r>
        <w:rPr/>
        <w:t>[ht] image [fig:emys</w:t>
      </w:r>
      <w:r>
        <w:rPr>
          <w:vertAlign w:val="subscript"/>
        </w:rPr>
        <w:t>s</w:t>
      </w:r>
      <w:r>
        <w:rPr/>
        <w:t>el]</w:t>
      </w:r>
    </w:p>
    <w:p>
      <w:pPr>
        <w:pStyle w:val="Normal"/>
        <w:rPr/>
      </w:pPr>
      <w:r>
        <w:rPr/>
        <w:t xml:space="preserve">Observed AUC values for all of the optimal models are not exceptionally high </w:t>
      </w:r>
      <w:ins w:id="274" w:author="Unknown Author" w:date="2016-07-08T23:15:00Z">
        <w:r>
          <w:rPr/>
          <w:t xml:space="preserve">for the </w:t>
        </w:r>
      </w:ins>
      <w:ins w:id="275" w:author="Unknown Author" w:date="2016-07-08T23:15:00Z">
        <w:r>
          <w:rPr>
            <w:i/>
            <w:iCs/>
          </w:rPr>
          <w:t xml:space="preserve">E. marmorata </w:t>
        </w:r>
      </w:ins>
      <w:ins w:id="276" w:author="Unknown Author" w:date="2016-07-08T23:15:00Z">
        <w:r>
          <w:rPr>
            <w:i w:val="false"/>
            <w:iCs w:val="false"/>
          </w:rPr>
          <w:t xml:space="preserve">dataset </w:t>
        </w:r>
      </w:ins>
      <w:r>
        <w:rPr/>
        <w:t>(Fig. [fig:emys</w:t>
      </w:r>
      <w:r>
        <w:rPr>
          <w:vertAlign w:val="subscript"/>
        </w:rPr>
        <w:t>s</w:t>
      </w:r>
      <w:r>
        <w:rPr/>
        <w:t>el]). In most cases the different proposed classification schemes are generally poor descriptors of the observed variation. It appears that the data</w:t>
      </w:r>
      <w:del w:id="277" w:author="Unknown Author" w:date="2016-07-08T23:16:00Z">
        <w:r>
          <w:rPr/>
          <w:delText xml:space="preserve"> </w:delText>
        </w:r>
      </w:del>
      <w:r>
        <w:rPr/>
        <w:t>set is overwhelmed by noise</w:t>
      </w:r>
      <w:ins w:id="278" w:author="Unknown Author" w:date="2016-07-08T23:16:00Z">
        <w:r>
          <w:rPr/>
          <w:t xml:space="preserve"> </w:t>
        </w:r>
      </w:ins>
      <w:ins w:id="279" w:author="Unknown Author" w:date="2016-07-08T23:16:00Z">
        <w:r>
          <w:rPr/>
          <w:t>(likely biological and analytical)</w:t>
        </w:r>
      </w:ins>
      <w:r>
        <w:rPr/>
        <w:t>, making any accurate classifications difficult at best. This observation is cemented with the generalizations of the models to the testing data set (Fig. [fig:emys</w:t>
      </w:r>
      <w:r>
        <w:rPr>
          <w:vertAlign w:val="subscript"/>
        </w:rPr>
        <w:t>o</w:t>
      </w:r>
      <w:r>
        <w:rPr/>
        <w:t>os]).</w:t>
      </w:r>
    </w:p>
    <w:p>
      <w:pPr>
        <w:pStyle w:val="Normal"/>
        <w:rPr/>
      </w:pPr>
      <w:r>
        <w:rPr/>
        <w:t>[ht] image [fig:emys</w:t>
      </w:r>
      <w:r>
        <w:rPr>
          <w:vertAlign w:val="subscript"/>
        </w:rPr>
        <w:t>o</w:t>
      </w:r>
      <w:r>
        <w:rPr/>
        <w:t>os]</w:t>
      </w:r>
    </w:p>
    <w:p>
      <w:pPr>
        <w:pStyle w:val="Normal"/>
        <w:rPr/>
      </w:pPr>
      <w:r>
        <w:rPr/>
        <w:t>Mean AUC values for the model generalizations, in most cases, are approximately equal to the observed AUC values from the training data set (Fig. [fig:emys</w:t>
      </w:r>
      <w:r>
        <w:rPr>
          <w:vertAlign w:val="subscript"/>
        </w:rPr>
        <w:t>s</w:t>
      </w:r>
      <w:r>
        <w:rPr/>
        <w:t>el], [fig:emys</w:t>
      </w:r>
      <w:r>
        <w:rPr>
          <w:vertAlign w:val="subscript"/>
        </w:rPr>
        <w:t>o</w:t>
      </w:r>
      <w:r>
        <w:rPr/>
        <w:t>os]). The cases in which the AUC from the generalizations is less than the observed indicate poor model fit and a poor classification scheme. Comparison of AUC values from the model generalizations do not indicate a clear “best” classification scheme (Fig. [fig:emys</w:t>
      </w:r>
      <w:r>
        <w:rPr>
          <w:vertAlign w:val="subscript"/>
        </w:rPr>
        <w:t>s</w:t>
      </w:r>
      <w:r>
        <w:rPr/>
        <w:t>el], [fig:emys</w:t>
      </w:r>
      <w:r>
        <w:rPr>
          <w:vertAlign w:val="subscript"/>
        </w:rPr>
        <w:t>o</w:t>
      </w:r>
      <w:r>
        <w:rPr/>
        <w:t>os]).</w:t>
      </w:r>
    </w:p>
    <w:p>
      <w:pPr>
        <w:pStyle w:val="Heading1"/>
        <w:rPr/>
      </w:pPr>
      <w:bookmarkStart w:id="18" w:name="discussion"/>
      <w:bookmarkEnd w:id="18"/>
      <w:r>
        <w:rPr/>
        <w:t>Discussion</w:t>
      </w:r>
    </w:p>
    <w:p>
      <w:pPr>
        <w:pStyle w:val="Normal"/>
        <w:rPr/>
      </w:pPr>
      <w:bookmarkStart w:id="19" w:name="discussion1"/>
      <w:bookmarkEnd w:id="19"/>
      <w:r>
        <w:rPr/>
        <w:t xml:space="preserve">The results of this study show that there is no clear grouping </w:t>
      </w:r>
      <w:ins w:id="280" w:author="Unknown Author" w:date="2016-07-08T23:18:00Z">
        <w:r>
          <w:rPr/>
          <w:t>scheme for</w:t>
        </w:r>
      </w:ins>
      <w:del w:id="281" w:author="Unknown Author" w:date="2016-07-08T23:18:00Z">
        <w:r>
          <w:rPr/>
          <w:delText>of</w:delText>
        </w:r>
      </w:del>
      <w:r>
        <w:rPr/>
        <w:t xml:space="preserve"> </w:t>
      </w:r>
      <w:r>
        <w:rPr>
          <w:i/>
        </w:rPr>
        <w:t>E. marmorata</w:t>
      </w:r>
      <w:r>
        <w:rPr/>
        <w:t xml:space="preserve"> </w:t>
      </w:r>
      <w:ins w:id="282" w:author="Unknown Author" w:date="2016-07-08T23:18:00Z">
        <w:r>
          <w:rPr/>
          <w:t xml:space="preserve">specimens </w:t>
        </w:r>
      </w:ins>
      <w:r>
        <w:rPr/>
        <w:t>based on plastron shape.</w:t>
      </w:r>
      <w:ins w:id="283" w:author="Unknown Author" w:date="2016-07-08T23:21:00Z">
        <w:r>
          <w:rPr/>
          <w:t xml:space="preserve"> Both the low out-of-sample AUC values (</w:t>
        </w:r>
      </w:ins>
      <w:ins w:id="284" w:author="Unknown Author" w:date="2016-07-08T23:21:00Z">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9</m:t>
          </m:r>
        </m:oMath>
      </w:ins>
      <w:ins w:id="285" w:author="Unknown Author" w:date="2016-07-08T23:21:00Z">
        <w:r>
          <w:rPr/>
          <w:t xml:space="preserve">) and the significant difference between the correctly and incorrectly classified observations support the conclusion that none of the hypothesized classification schemes are good descriptors of the observed plastral variation within </w:t>
        </w:r>
      </w:ins>
      <w:ins w:id="286" w:author="Unknown Author" w:date="2016-07-08T23:21:00Z">
        <w:r>
          <w:rPr>
            <w:i/>
          </w:rPr>
          <w:t>E. marmorata</w:t>
        </w:r>
      </w:ins>
      <w:ins w:id="287" w:author="Unknown Author" w:date="2016-07-08T23:21:00Z">
        <w:r>
          <w:rPr/>
          <w:t>.</w:t>
        </w:r>
      </w:ins>
    </w:p>
    <w:p>
      <w:pPr>
        <w:pStyle w:val="Normal"/>
        <w:rPr>
          <w:i w:val="false"/>
          <w:iCs w:val="false"/>
        </w:rPr>
      </w:pPr>
      <w:r>
        <w:rPr/>
        <w:t xml:space="preserve">The results from fitting the various supervised learning models to each of the classification schemes generally shows that no one scheme is “best.” </w:t>
      </w:r>
      <w:del w:id="288" w:author="Unknown Author" w:date="2016-07-08T23:23:00Z">
        <w:r>
          <w:rPr/>
          <w:delText>Possible</w:delText>
        </w:r>
      </w:del>
      <w:ins w:id="289" w:author="Unknown Author" w:date="2016-07-08T23:24:00Z">
        <w:r>
          <w:rPr/>
          <w:t xml:space="preserve">An analytical explanation of this result is that the level of digitization error in the </w:t>
        </w:r>
      </w:ins>
      <w:ins w:id="290" w:author="Unknown Author" w:date="2016-07-08T23:24:00Z">
        <w:r>
          <w:rPr>
            <w:i/>
            <w:iCs/>
          </w:rPr>
          <w:t xml:space="preserve">E. marmorata </w:t>
        </w:r>
      </w:ins>
      <w:ins w:id="291" w:author="Unknown Author" w:date="2016-07-08T23:24:00Z">
        <w:r>
          <w:rPr>
            <w:i w:val="false"/>
            <w:iCs w:val="false"/>
          </w:rPr>
          <w:t xml:space="preserve">dataset is so great as to swamp out any biological signal. We think this is unlikely because all of the specimens considered in our three analyses were digitized by one of us (K.D.A.), and digitization error was not a problem in the seven species or </w:t>
        </w:r>
      </w:ins>
      <w:ins w:id="292" w:author="Unknown Author" w:date="2016-07-08T23:24:00Z">
        <w:r>
          <w:rPr>
            <w:i/>
            <w:iCs/>
          </w:rPr>
          <w:t xml:space="preserve">Trachemys </w:t>
        </w:r>
      </w:ins>
      <w:ins w:id="293" w:author="Unknown Author" w:date="2016-07-08T23:24:00Z">
        <w:r>
          <w:rPr>
            <w:i w:val="false"/>
            <w:iCs w:val="false"/>
          </w:rPr>
          <w:t xml:space="preserve">examples. There are also no features of the plastron of </w:t>
        </w:r>
      </w:ins>
      <w:ins w:id="294" w:author="Unknown Author" w:date="2016-07-08T23:24:00Z">
        <w:r>
          <w:rPr>
            <w:i/>
            <w:iCs/>
          </w:rPr>
          <w:t xml:space="preserve">E. marmorata </w:t>
        </w:r>
      </w:ins>
      <w:ins w:id="295" w:author="Unknown Author" w:date="2016-07-08T23:24:00Z">
        <w:r>
          <w:rPr>
            <w:i w:val="false"/>
            <w:iCs w:val="false"/>
          </w:rPr>
          <w:t>that would make it significantly more difficult to accurately digitize than the plastra of the other species.</w:t>
        </w:r>
      </w:ins>
    </w:p>
    <w:p>
      <w:pPr>
        <w:pStyle w:val="Normal"/>
        <w:rPr/>
      </w:pPr>
      <w:ins w:id="296" w:author="Unknown Author" w:date="2016-07-08T23:23:00Z">
        <w:r>
          <w:rPr/>
          <w:t>B</w:t>
        </w:r>
      </w:ins>
      <w:ins w:id="297" w:author="Unknown Author" w:date="2016-07-08T23:24:00Z">
        <w:r>
          <w:rPr/>
          <w:t>iological</w:t>
        </w:r>
      </w:ins>
      <w:r>
        <w:rPr/>
        <w:t xml:space="preserve"> explanations include </w:t>
      </w:r>
      <w:ins w:id="298" w:author="Unknown Author" w:date="2016-07-08T23:21:00Z">
        <w:r>
          <w:rPr/>
          <w:t xml:space="preserve">the possibility </w:t>
        </w:r>
      </w:ins>
      <w:r>
        <w:rPr/>
        <w:t xml:space="preserve">that </w:t>
      </w:r>
      <w:del w:id="299" w:author="Unknown Author" w:date="2016-07-08T23:21:00Z">
        <w:r>
          <w:rPr/>
          <w:delText xml:space="preserve">the </w:delText>
        </w:r>
      </w:del>
      <w:r>
        <w:rPr/>
        <w:t>genetic differentiation is not associated with plastron shape variation and/or that local selective pressures (e.g.</w:t>
      </w:r>
      <w:ins w:id="300" w:author="Unknown Author" w:date="2016-07-08T23:21:00Z">
        <w:r>
          <w:rPr/>
          <w:t>,</w:t>
        </w:r>
      </w:ins>
      <w:r>
        <w:rPr/>
        <w:t xml:space="preserve"> from hydrological regime) overwhelm morphological differentiation. </w:t>
      </w:r>
      <w:ins w:id="301" w:author="Unknown Author" w:date="2016-07-08T23:22:00Z">
        <w:r>
          <w:rPr/>
          <w:t xml:space="preserve">Both of these options seem plausible </w:t>
        </w:r>
      </w:ins>
      <w:del w:id="302" w:author="Unknown Author" w:date="2016-07-08T23:22:00Z">
        <w:r>
          <w:rPr/>
          <w:delText xml:space="preserve">This makes sense </w:delText>
        </w:r>
      </w:del>
      <w:r>
        <w:rPr/>
        <w:t xml:space="preserve">given that shell shape is influenced by selection for both protection and streamlining, but not necessary mate choice (Rivera 2008; Rivera and Stayton 2011; Stayton 2011; Rivera et al. 2014; P.D. Polly et al. 2016) and that shell shape in </w:t>
      </w:r>
      <w:r>
        <w:rPr>
          <w:i/>
        </w:rPr>
        <w:t>E. marmorata</w:t>
      </w:r>
      <w:r>
        <w:rPr/>
        <w:t xml:space="preserve"> is known to vary among populations inhabiting water bodies with different flow regimes (Holland 1992; Lubcke and Wilson 2007; Germano and Bury 2009). Plastron shape does not seem to preserve a strong phylogenetic signal at the interspecific level in emydine turtles (K. D. Angielczyk, Feldman, and Miller 2011),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Normal"/>
        <w:rPr/>
      </w:pPr>
      <w:del w:id="303" w:author="Unknown Author" w:date="2016-07-08T23:21:00Z">
        <w:r>
          <w:rPr/>
          <w:delText>Both the low out-of-sample AUC values (</w:delText>
        </w:r>
      </w:del>
      <w:del w:id="304" w:author="Unknown Author" w:date="2016-07-08T23:21:00Z">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9</m:t>
          </m:r>
        </m:oMath>
      </w:del>
      <w:del w:id="305" w:author="Unknown Author" w:date="2016-07-08T23:21:00Z">
        <w:r>
          <w:rPr/>
          <w:delText xml:space="preserve">) and the significant difference between the correctly and incorrectly classified observations support the conclusion that none of the hypothesized classification schemes are good descriptors of the observed plastral variation within </w:delText>
        </w:r>
      </w:del>
      <w:del w:id="306" w:author="Unknown Author" w:date="2016-07-08T23:21:00Z">
        <w:r>
          <w:rPr>
            <w:i/>
          </w:rPr>
          <w:delText>E. marmorata</w:delText>
        </w:r>
      </w:del>
      <w:del w:id="307" w:author="Unknown Author" w:date="2016-07-08T23:21:00Z">
        <w:r>
          <w:rPr/>
          <w:delText>.</w:delText>
        </w:r>
      </w:del>
    </w:p>
    <w:p>
      <w:pPr>
        <w:pStyle w:val="Normal"/>
        <w:rPr/>
      </w:pPr>
      <w:del w:id="308" w:author="Unknown Author" w:date="2016-07-08T23:30:00Z">
        <w:r>
          <w:rPr/>
          <w:delText>Nevertheless</w:delText>
        </w:r>
      </w:del>
      <w:ins w:id="309" w:author="Unknown Author" w:date="2016-07-08T23:30:00Z">
        <w:r>
          <w:rPr/>
          <w:t xml:space="preserve">Despite the negative result for </w:t>
        </w:r>
      </w:ins>
      <w:ins w:id="310" w:author="Unknown Author" w:date="2016-07-08T23:30:00Z">
        <w:r>
          <w:rPr>
            <w:i/>
            <w:iCs/>
          </w:rPr>
          <w:t>E. marmorata</w:t>
        </w:r>
      </w:ins>
      <w:r>
        <w:rPr/>
        <w:t xml:space="preserve">, it is important to note that plastron shape is an extremely effective method for differentiating classes in the additional datasets we investigated. The magnitude of shape differences between the species (measured as Procrustes distance between </w:t>
      </w:r>
      <w:ins w:id="311" w:author="Unknown Author" w:date="2016-07-08T23:30:00Z">
        <w:r>
          <w:rPr/>
          <w:t xml:space="preserve">the seven </w:t>
        </w:r>
      </w:ins>
      <w:r>
        <w:rPr/>
        <w:t xml:space="preserve">species’ mean shapes) is approximately an order of magnitude greater than the differences between the </w:t>
      </w:r>
      <w:r>
        <w:rPr>
          <w:i/>
        </w:rPr>
        <w:t>E. marmorata</w:t>
      </w:r>
      <w:r>
        <w:rPr/>
        <w:t xml:space="preserve"> subgroups, and </w:t>
      </w:r>
      <w:ins w:id="312" w:author="Unknown Author" w:date="2016-07-08T23:30:00Z">
        <w:r>
          <w:rPr/>
          <w:t xml:space="preserve">not </w:t>
        </w:r>
      </w:ins>
      <w:ins w:id="313" w:author="Unknown Author" w:date="2016-07-08T23:31:00Z">
        <w:r>
          <w:rPr/>
          <w:t xml:space="preserve">surprisingly </w:t>
        </w:r>
      </w:ins>
      <w:r>
        <w:rPr/>
        <w:t>the machine learning methods had no trouble</w:t>
      </w:r>
      <w:del w:id="314" w:author="Unknown Author" w:date="2016-07-08T23:31:00Z">
        <w:r>
          <w:rPr/>
          <w:delText xml:space="preserve"> accurately</w:delText>
        </w:r>
      </w:del>
      <w:r>
        <w:rPr/>
        <w:t xml:space="preserve"> classifying the specimens correctly. However, the magnitude of the shape differences between the </w:t>
      </w:r>
      <w:r>
        <w:rPr>
          <w:i/>
        </w:rPr>
        <w:t>T. scripta</w:t>
      </w:r>
      <w:r>
        <w:rPr/>
        <w:t xml:space="preserve"> subspecies is </w:t>
      </w:r>
      <w:del w:id="315" w:author="Unknown Author" w:date="2016-07-08T23:31:00Z">
        <w:r>
          <w:rPr/>
          <w:delText xml:space="preserve">considered </w:delText>
        </w:r>
      </w:del>
      <w:r>
        <w:rPr/>
        <w:t xml:space="preserve">comparable to those separating the different </w:t>
      </w:r>
      <w:r>
        <w:rPr>
          <w:i/>
        </w:rPr>
        <w:t>E. marmorata</w:t>
      </w:r>
      <w:r>
        <w:rPr/>
        <w:t xml:space="preserve"> subgroups, yet even in this case the machine learning methods returned an almost perfect classification. These results demonstrate that plastron shape is normally a good marker for differentiating real subgroups in close relatives of </w:t>
      </w:r>
      <w:r>
        <w:rPr>
          <w:i/>
        </w:rPr>
        <w:t>E. marmorata</w:t>
      </w:r>
      <w:r>
        <w:rPr/>
        <w:t xml:space="preserve">, and that our lack of results for </w:t>
      </w:r>
      <w:r>
        <w:rPr>
          <w:i/>
        </w:rPr>
        <w:t>E. marmorata</w:t>
      </w:r>
      <w:r>
        <w:rPr/>
        <w:t xml:space="preserve"> is not simply a shortcoming of the methods we applied. Indeed, </w:t>
      </w:r>
      <w:del w:id="316" w:author="Unknown Author" w:date="2016-07-08T23:32:00Z">
        <w:r>
          <w:rPr/>
          <w:delText>they</w:delText>
        </w:r>
      </w:del>
      <w:ins w:id="317" w:author="Unknown Author" w:date="2016-07-08T23:32:00Z">
        <w:r>
          <w:rPr/>
          <w:t>our</w:t>
        </w:r>
      </w:ins>
      <w:r>
        <w:rPr/>
        <w:t xml:space="preserve"> beg the question of what factors have suppressed morphological differentiation of plastron shape in </w:t>
      </w:r>
      <w:r>
        <w:rPr>
          <w:i/>
        </w:rPr>
        <w:t>E. marmorata</w:t>
      </w:r>
      <w:r>
        <w:rPr/>
        <w:t xml:space="preserve"> and </w:t>
      </w:r>
      <w:r>
        <w:rPr>
          <w:i/>
        </w:rPr>
        <w:t>E. pallida</w:t>
      </w:r>
      <w:r>
        <w:rPr/>
        <w:t xml:space="preserve"> if they are distinct species. Invoking issues such as the role of the plastron in protection or the need for streamlining are insufficient because the other species are expected to be subject to similar constraints (Stayton 2011; P.D. Polly et al. 2016). </w:t>
      </w:r>
      <w:del w:id="318" w:author="Unknown Author" w:date="2016-07-08T23:32:00Z">
        <w:r>
          <w:rPr/>
          <w:delText>While</w:delText>
        </w:r>
      </w:del>
      <w:ins w:id="319" w:author="Unknown Author" w:date="2016-07-08T23:32:00Z">
        <w:r>
          <w:rPr/>
          <w:t>Although</w:t>
        </w:r>
      </w:ins>
      <w:r>
        <w:rPr/>
        <w:t xml:space="preserve"> it may seem counterintuitive that plastron shape is both useful for species delimitation but has weak or absent phylogenetic signal, it is important to </w:t>
      </w:r>
      <w:del w:id="320" w:author="Unknown Author" w:date="2016-07-08T23:32:00Z">
        <w:r>
          <w:rPr/>
          <w:delText>note</w:delText>
        </w:r>
      </w:del>
      <w:ins w:id="321" w:author="Unknown Author" w:date="2016-07-08T23:32:00Z">
        <w:r>
          <w:rPr/>
          <w:t>re</w:t>
        </w:r>
      </w:ins>
      <w:ins w:id="322" w:author="Unknown Author" w:date="2016-07-08T23:33:00Z">
        <w:r>
          <w:rPr/>
          <w:t>member</w:t>
        </w:r>
      </w:ins>
      <w:r>
        <w:rPr/>
        <w:t xml:space="preserve"> that these are different goals</w:t>
      </w:r>
      <w:ins w:id="323" w:author="Unknown Author" w:date="2016-07-08T23:33:00Z">
        <w:r>
          <w:rPr/>
          <w:t xml:space="preserve"> </w:t>
        </w:r>
      </w:ins>
      <w:ins w:id="324" w:author="Unknown Author" w:date="2016-07-08T23:33:00Z">
        <w:r>
          <w:rPr/>
          <w:t>that relate to different parts of the phylogenetic hierarchy</w:t>
        </w:r>
      </w:ins>
      <w:r>
        <w:rPr/>
        <w:t>. While phylogenetically similar species may not be morphologically similar</w:t>
      </w:r>
      <w:ins w:id="325" w:author="Unknown Author" w:date="2016-07-08T23:34:00Z">
        <w:r>
          <w:rPr/>
          <w:t xml:space="preserve"> </w:t>
        </w:r>
      </w:ins>
      <w:ins w:id="326" w:author="Unknown Author" w:date="2016-07-08T23:34:00Z">
        <w:r>
          <w:rPr/>
          <w:t xml:space="preserve">(e.g., compare the box turtles of the genus </w:t>
        </w:r>
      </w:ins>
      <w:ins w:id="327" w:author="Unknown Author" w:date="2016-07-08T23:34:00Z">
        <w:r>
          <w:rPr>
            <w:i/>
            <w:iCs/>
          </w:rPr>
          <w:t>Terrapene</w:t>
        </w:r>
      </w:ins>
      <w:ins w:id="328" w:author="Unknown Author" w:date="2016-07-08T23:34:00Z">
        <w:r>
          <w:rPr>
            <w:i w:val="false"/>
            <w:iCs w:val="false"/>
          </w:rPr>
          <w:t xml:space="preserve"> to the closely related </w:t>
        </w:r>
      </w:ins>
      <w:ins w:id="329" w:author="Unknown Author" w:date="2016-07-08T23:35:00Z">
        <w:r>
          <w:rPr>
            <w:i w:val="false"/>
            <w:iCs w:val="false"/>
          </w:rPr>
          <w:t xml:space="preserve">spotted turtle </w:t>
        </w:r>
      </w:ins>
      <w:ins w:id="330" w:author="Unknown Author" w:date="2016-07-08T23:35:00Z">
        <w:r>
          <w:rPr>
            <w:i/>
            <w:iCs/>
          </w:rPr>
          <w:t>Clemmys guttata</w:t>
        </w:r>
      </w:ins>
      <w:ins w:id="331" w:author="Unknown Author" w:date="2016-07-08T23:35:00Z">
        <w:r>
          <w:rPr>
            <w:i w:val="false"/>
            <w:iCs w:val="false"/>
          </w:rPr>
          <w:t>)</w:t>
        </w:r>
      </w:ins>
      <w:r>
        <w:rPr/>
        <w:t xml:space="preserve">, the variation within a species </w:t>
      </w:r>
      <w:ins w:id="332" w:author="Unknown Author" w:date="2016-07-08T23:35:00Z">
        <w:r>
          <w:rPr/>
          <w:t xml:space="preserve">typically </w:t>
        </w:r>
      </w:ins>
      <w:r>
        <w:rPr/>
        <w:t>is much less than the variation between species</w:t>
      </w:r>
      <w:ins w:id="333" w:author="Unknown Author" w:date="2016-07-08T23:35:00Z">
        <w:r>
          <w:rPr/>
          <w:t>.</w:t>
        </w:r>
      </w:ins>
      <w:r>
        <w:rPr/>
        <w:t xml:space="preserve"> </w:t>
      </w:r>
      <w:del w:id="334" w:author="Unknown Author" w:date="2016-07-08T23:36:00Z">
        <w:r>
          <w:rPr/>
          <w:delText>which</w:delText>
        </w:r>
      </w:del>
      <w:ins w:id="335" w:author="Unknown Author" w:date="2016-07-08T23:36:00Z">
        <w:r>
          <w:rPr/>
          <w:t>Therefore, the consistent plastron shapes that characterize different emydid species</w:t>
        </w:r>
      </w:ins>
      <w:r>
        <w:rPr/>
        <w:t xml:space="preserve"> leads to plastron shape being a useful tool for species delimitation</w:t>
      </w:r>
      <w:ins w:id="336" w:author="Unknown Author" w:date="2016-07-08T23:36:00Z">
        <w:r>
          <w:rPr/>
          <w:t xml:space="preserve">, </w:t>
        </w:r>
      </w:ins>
      <w:ins w:id="337" w:author="Unknown Author" w:date="2016-07-08T23:36:00Z">
        <w:r>
          <w:rPr/>
          <w:t xml:space="preserve">even when other selective factors have overprinted </w:t>
        </w:r>
      </w:ins>
      <w:ins w:id="338" w:author="Unknown Author" w:date="2016-07-08T23:37:00Z">
        <w:r>
          <w:rPr/>
          <w:t>similarities stemming from patterns of descent from common ancestors.</w:t>
        </w:r>
      </w:ins>
      <w:del w:id="339" w:author="Unknown Author" w:date="2016-07-08T23:37:00Z">
        <w:r>
          <w:rPr/>
          <w:delText xml:space="preserve"> but not phylogenetic reconstruction.</w:delText>
        </w:r>
      </w:del>
    </w:p>
    <w:p>
      <w:pPr>
        <w:pStyle w:val="Heading2"/>
        <w:rPr/>
      </w:pPr>
      <w:bookmarkStart w:id="20" w:name="is-there-more-than-one-species-of-western-pond-turtle"/>
      <w:bookmarkEnd w:id="20"/>
      <w:r>
        <w:rPr/>
        <w:t>Is there more than one species of Western Pond Turtle?</w:t>
      </w:r>
    </w:p>
    <w:p>
      <w:pPr>
        <w:pStyle w:val="Normal"/>
        <w:rPr/>
      </w:pPr>
      <w:bookmarkStart w:id="21" w:name="is-there-more-than-one-species-of-western-pond-turtle1"/>
      <w:bookmarkEnd w:id="21"/>
      <w:r>
        <w:rPr/>
        <w:t xml:space="preserve">The lack of morphological support for the distinctiveness of </w:t>
      </w:r>
      <w:r>
        <w:rPr>
          <w:i/>
        </w:rPr>
        <w:t>E. pallida</w:t>
      </w:r>
      <w:r>
        <w:rPr/>
        <w:t xml:space="preserve"> 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w:t>
      </w:r>
      <w:ins w:id="340" w:author="Unknown Author" w:date="2016-07-08T23:38:00Z">
        <w:r>
          <w:rPr/>
          <w:t xml:space="preserve">other </w:t>
        </w:r>
      </w:ins>
      <w:r>
        <w:rPr/>
        <w:t>emydids. In other words, before we can assess the significance of the morphological non-diagnosablity, it is essential to evaluate the methods and concepts that led to the initial taxonomic revision.</w:t>
      </w:r>
    </w:p>
    <w:p>
      <w:pPr>
        <w:pStyle w:val="Normal"/>
        <w:rPr/>
      </w:pPr>
      <w:r>
        <w:rPr/>
        <w:t xml:space="preserve">Spinks, Thomson, and Bradley Shaffer (2014) elevated </w:t>
      </w:r>
      <w:r>
        <w:rPr>
          <w:i/>
        </w:rPr>
        <w:t>E. pallida</w:t>
      </w:r>
      <w:r>
        <w:rPr/>
        <w:t xml:space="preserve"> based on a species delimitation analysis of SNP data using BPP (Yang and Rannala 2010). However, Spinks, Thomson, and Bradley Shaffer (2014) did not heed the caveats about</w:t>
      </w:r>
      <w:ins w:id="341" w:author="Unknown Author" w:date="2016-07-08T23:39:00Z">
        <w:r>
          <w:rPr/>
          <w:t xml:space="preserve"> </w:t>
        </w:r>
      </w:ins>
      <w:ins w:id="342" w:author="Unknown Author" w:date="2016-07-08T23:39:00Z">
        <w:r>
          <w:rPr/>
          <w:t>such</w:t>
        </w:r>
      </w:ins>
      <w:r>
        <w:rPr/>
        <w:t xml:space="preserve"> species delimitation methods raised by Bryan C. Carstens et al. (2013). In addition to specifically addressing the shortcomings of validation methods such as BPP that rely on guide trees and “should be interpreted with caution,” Bryan C. Carstens et al. (2013) also strongly emphasized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(Dayrat 2005; De Queiroz 2007), Integrative Taxonomy (Padial et al. 2010),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 in a normally robust morphological marker.</w:t>
      </w:r>
    </w:p>
    <w:p>
      <w:pPr>
        <w:pStyle w:val="Normal"/>
        <w:rPr/>
      </w:pPr>
      <w:r>
        <w:rPr/>
        <w:t xml:space="preserve">The natural history and geographical distribution of </w:t>
      </w:r>
      <w:r>
        <w:rPr>
          <w:i/>
        </w:rPr>
        <w:t>E. marmorata</w:t>
      </w:r>
      <w:r>
        <w:rPr/>
        <w:t xml:space="preserve"> and </w:t>
      </w:r>
      <w:r>
        <w:rPr>
          <w:i/>
        </w:rPr>
        <w:t>E. pallida</w:t>
      </w:r>
      <w:r>
        <w:rPr/>
        <w:t xml:space="preserve"> also make the recognition of these taxa implausible. The data from Spinks, Thomson, and Bradley Shaffer (2014) show extensive introgression and admixture in Central California, which is expected because there are no significant barriers to gene flow in this region. Combined with the well-demonstrated ability for testudinoid turtles, including emydids and even </w:t>
      </w:r>
      <w:r>
        <w:rPr>
          <w:i/>
        </w:rPr>
        <w:t>Emys</w:t>
      </w:r>
      <w:r>
        <w:rPr/>
        <w:t xml:space="preserve">, to hybridize (e.g. Buskirk, Parham, and Feldman (2005; Spinks and Shaffer 2009; Parham et al. 2013)) it is hard to imagine how </w:t>
      </w:r>
      <w:r>
        <w:rPr>
          <w:i/>
        </w:rPr>
        <w:t>E. marmorata</w:t>
      </w:r>
      <w:r>
        <w:rPr/>
        <w:t xml:space="preserve"> and </w:t>
      </w:r>
      <w:r>
        <w:rPr>
          <w:i/>
        </w:rPr>
        <w:t>E. pallida</w:t>
      </w:r>
      <w:r>
        <w:rPr/>
        <w:t xml:space="preserve"> could maintain their integrity in the face of such admixture. Because the geography, natural history, demonstrated genetic admixture of </w:t>
      </w:r>
      <w:r>
        <w:rPr>
          <w:i/>
        </w:rPr>
        <w:t>E. marmorata</w:t>
      </w:r>
      <w:r>
        <w:rPr/>
        <w:t xml:space="preserve">, and comparisons with other morphologically diagnosable species and subspecies conflict with the recognition of </w:t>
      </w:r>
      <w:r>
        <w:rPr>
          <w:i/>
        </w:rPr>
        <w:t>E. pallida</w:t>
      </w:r>
      <w:r>
        <w:rPr/>
        <w:t xml:space="preserve">, we hypothesize that our inability to classify the morphological data by proposed species is because </w:t>
      </w:r>
      <w:r>
        <w:rPr>
          <w:i/>
        </w:rPr>
        <w:t>E. pallida</w:t>
      </w:r>
      <w:r>
        <w:rPr/>
        <w:t xml:space="preserve"> is not a distinct species.</w:t>
      </w:r>
    </w:p>
    <w:p>
      <w:pPr>
        <w:pStyle w:val="Normal"/>
        <w:rPr/>
      </w:pPr>
      <w:r>
        <w:rPr/>
        <w:t xml:space="preserve">We fully agree with Spinks, Thomson, and Bradley Shaffer (2014) that </w:t>
      </w:r>
      <w:r>
        <w:rPr>
          <w:i/>
        </w:rPr>
        <w:t>E. marmorata</w:t>
      </w:r>
      <w:r>
        <w:rPr/>
        <w:t xml:space="preserve"> (</w:t>
      </w:r>
      <w:r>
        <w:rPr>
          <w:i/>
        </w:rPr>
        <w:t>sensu lato</w:t>
      </w:r>
      <w:r>
        <w:rPr/>
        <w:t xml:space="preserve">) is a species deserving of strong conservation efforts, and we do not wish to trivialize this need. Moreover, the genetic diversity uncovered by the analysis of Spinks, Thomson, and Bradley Shaffer (2014) should be </w:t>
      </w:r>
      <w:del w:id="343" w:author="Unknown Author" w:date="2016-07-08T23:41:00Z">
        <w:r>
          <w:rPr/>
          <w:delText xml:space="preserve">explicitly </w:delText>
        </w:r>
      </w:del>
      <w:r>
        <w:rPr/>
        <w:t xml:space="preserve">accounted for </w:t>
      </w:r>
      <w:ins w:id="344" w:author="Unknown Author" w:date="2016-07-08T23:41:00Z">
        <w:r>
          <w:rPr/>
          <w:t xml:space="preserve">explicitly </w:t>
        </w:r>
      </w:ins>
      <w:r>
        <w:rPr/>
        <w:t>in any conservation plan. Given the apparent lack of morphological distinction, however, we consider that this diversity should be considered Evolutionary Significant Units or Distinct Population Segments instead of distinct species.</w:t>
      </w:r>
    </w:p>
    <w:p>
      <w:pPr>
        <w:pStyle w:val="Normal"/>
        <w:rPr/>
      </w:pPr>
      <w:r>
        <w:rPr/>
        <w:t xml:space="preserve">Finally, it is important to note that the data and analyses we present do not let us definitively say whether the apparent lack of morphological divergence within </w:t>
      </w:r>
      <w:r>
        <w:rPr>
          <w:i/>
        </w:rPr>
        <w:t>E. marmorata</w:t>
      </w:r>
      <w:r>
        <w:rPr/>
        <w:t xml:space="preserve"> truly reflects the presence of a single species, or if it is an artifact of plastron shape being a poor morphological marker for phylogenetic and phylogeographic divergences in the case of </w:t>
      </w:r>
      <w:r>
        <w:rPr>
          <w:i/>
        </w:rPr>
        <w:t>E. marmorata</w:t>
      </w:r>
      <w:del w:id="345" w:author="Unknown Author" w:date="2016-07-08T23:42:00Z">
        <w:r>
          <w:rPr>
            <w:i/>
          </w:rPr>
          <w:delText>,</w:delText>
        </w:r>
      </w:del>
      <w:ins w:id="346" w:author="Unknown Author" w:date="2016-07-08T23:42:00Z">
        <w:r>
          <w:rPr>
            <w:i/>
          </w:rPr>
          <w:t>.</w:t>
        </w:r>
      </w:ins>
      <w:ins w:id="347" w:author="Unknown Author" w:date="2016-07-08T23:42:00Z">
        <w:r>
          <w:rPr>
            <w:i w:val="false"/>
            <w:iCs w:val="false"/>
          </w:rPr>
          <w:t xml:space="preserve"> This is</w:t>
        </w:r>
      </w:ins>
      <w:r>
        <w:rPr/>
        <w:t xml:space="preserve"> because we could not carry out our morphometric analyses on the specimens from which the genetic data were obtained. The comparisons with the other emydid taxa suggest that </w:t>
      </w:r>
      <w:ins w:id="348" w:author="Unknown Author" w:date="2016-07-08T23:42:00Z">
        <w:r>
          <w:rPr/>
          <w:t xml:space="preserve">our negative result </w:t>
        </w:r>
      </w:ins>
      <w:del w:id="349" w:author="Unknown Author" w:date="2016-07-08T23:42:00Z">
        <w:r>
          <w:rPr/>
          <w:delText xml:space="preserve">it </w:delText>
        </w:r>
      </w:del>
      <w:r>
        <w:rPr/>
        <w:t xml:space="preserve">is because </w:t>
      </w:r>
      <w:r>
        <w:rPr>
          <w:i/>
        </w:rPr>
        <w:t>E. marmorata</w:t>
      </w:r>
      <w:r>
        <w:rPr/>
        <w:t xml:space="preserve"> is a single species. However, tests of both our preferred conclusion (</w:t>
      </w:r>
      <w:r>
        <w:rPr>
          <w:i/>
        </w:rPr>
        <w:t>E. marmorata</w:t>
      </w:r>
      <w:r>
        <w:rPr/>
        <w:t xml:space="preserve"> as a single species) and that </w:t>
      </w:r>
      <w:ins w:id="350" w:author="Unknown Author" w:date="2016-07-08T23:43:00Z">
        <w:r>
          <w:rPr/>
          <w:t xml:space="preserve">of </w:t>
        </w:r>
      </w:ins>
      <w:r>
        <w:rPr/>
        <w:t>Spinks, Thomson, and Bradley Shaffer (2014) should include morphological and molecular analyses of the same set of voucher specimens, as well as additional tests of species delimitation using alternative methods and corroborating evidence as suggested by Bryan C. Carstens et al. (2013). From a morphological standpoint, support for the validity of “</w:t>
      </w:r>
      <w:r>
        <w:rPr>
          <w:i/>
        </w:rPr>
        <w:t>E. pallida</w:t>
      </w:r>
      <w:r>
        <w:rPr/>
        <w:t xml:space="preserve">” may come from other aspects of morphology, such as carapace shape or other features. Likewise, further investigation of the phylogeographic utility of plastron shape in other turtle species will help to clarify whether the lack of differentiation seen in </w:t>
      </w:r>
      <w:r>
        <w:rPr>
          <w:i/>
        </w:rPr>
        <w:t>E. marmoarata</w:t>
      </w:r>
      <w:r>
        <w:rPr/>
        <w:t>, and the strong differentiation among the other emydids, is typical or an unusual case.</w:t>
      </w:r>
    </w:p>
    <w:p>
      <w:pPr>
        <w:pStyle w:val="Heading1"/>
        <w:rPr/>
      </w:pPr>
      <w:bookmarkStart w:id="22" w:name="acknowledgements"/>
      <w:bookmarkEnd w:id="22"/>
      <w:r>
        <w:rPr/>
        <w:t>Acknowledgements</w:t>
      </w:r>
    </w:p>
    <w:p>
      <w:pPr>
        <w:pStyle w:val="Normal"/>
        <w:rPr/>
      </w:pPr>
      <w:bookmarkStart w:id="23" w:name="acknowledgements1"/>
      <w:bookmarkEnd w:id="23"/>
      <w:r>
        <w:rPr/>
        <w:t>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w:t>
      </w:r>
      <w:ins w:id="351" w:author="Unknown Author" w:date="2016-07-08T23:43:00Z">
        <w:r>
          <w:rPr/>
          <w:commentReference w:id="15"/>
        </w:r>
      </w:ins>
    </w:p>
    <w:p>
      <w:pPr>
        <w:pStyle w:val="Normal"/>
        <w:rPr/>
      </w:pPr>
      <w:r>
        <w:rPr/>
        <w:t xml:space="preserve">Angielczyk, Kenneth D., Chris R. Feldman, and Gretchen R. Miller. 2011. “Adaptive evolution of plastron shape in emydine turtles.” </w:t>
      </w:r>
      <w:r>
        <w:rPr>
          <w:i/>
        </w:rPr>
        <w:t>Evolution</w:t>
      </w:r>
      <w:r>
        <w:rPr/>
        <w:t xml:space="preserve"> 65 (2) (feb): 377–394. doi:10.1111/j.1558-5646.2010.01118.x.</w:t>
      </w:r>
    </w:p>
    <w:p>
      <w:pPr>
        <w:pStyle w:val="Normal"/>
        <w:rPr/>
      </w:pPr>
      <w:r>
        <w:rPr/>
        <w:t xml:space="preserve">Angielczyk, Kenneth D., and Chris R. Feldman. 2013. “Are diminutive turtles miniaturized? The ontogeny of plastron shape in emydine turtles.” </w:t>
      </w:r>
      <w:r>
        <w:rPr>
          <w:i/>
        </w:rPr>
        <w:t>Biological Journal of the Linnean Society</w:t>
      </w:r>
      <w:r>
        <w:rPr/>
        <w:t xml:space="preserve"> 108 (4) (apr): 727–755. doi:10.1111/bij.12010. </w:t>
      </w:r>
      <w:hyperlink r:id="rId2">
        <w:r>
          <w:rPr>
            <w:rStyle w:val="InternetLink"/>
          </w:rPr>
          <w:t>http://doi.wiley.com/10.1111/bij.12010</w:t>
        </w:r>
      </w:hyperlink>
      <w:r>
        <w:rPr/>
        <w:t>.</w:t>
      </w:r>
    </w:p>
    <w:p>
      <w:pPr>
        <w:pStyle w:val="Normal"/>
        <w:rPr/>
      </w:pPr>
      <w:r>
        <w:rPr/>
        <w:t xml:space="preserve">Angielczyk, Kenneth D., and H. David Sheets. 2007. “Investigation of simulated tectonic deformation in fossils using geometric morphometrics.” </w:t>
      </w:r>
      <w:r>
        <w:rPr>
          <w:i/>
        </w:rPr>
        <w:t>Paleobiology</w:t>
      </w:r>
      <w:r>
        <w:rPr/>
        <w:t xml:space="preserve"> 33 (1): 125–148.</w:t>
      </w:r>
    </w:p>
    <w:p>
      <w:pPr>
        <w:pStyle w:val="Normal"/>
        <w:rPr>
          <w:i w:val="false"/>
          <w:iCs w:val="false"/>
        </w:rPr>
      </w:pPr>
      <w:ins w:id="352" w:author="Unknown Author" w:date="2016-07-08T01:03:00Z">
        <w:r>
          <w:rPr/>
          <w:t xml:space="preserve">Arnqvist, G. and T. Mårtensson. 1998. Measurement error in geometric morphometrics: empirical strategies to assess and reduce its impact on  measures of shape. </w:t>
        </w:r>
      </w:ins>
      <w:ins w:id="353" w:author="Unknown Author" w:date="2016-07-08T01:03:00Z">
        <w:r>
          <w:rPr>
            <w:i/>
            <w:iCs/>
          </w:rPr>
          <w:t>Acta Zoologica Academiae Scientiarum Hungaricae</w:t>
        </w:r>
      </w:ins>
      <w:ins w:id="354" w:author="Unknown Author" w:date="2016-07-08T01:03:00Z">
        <w:r>
          <w:rPr>
            <w:i w:val="false"/>
            <w:iCs w:val="false"/>
          </w:rPr>
          <w:t xml:space="preserve"> 44 (1-2): 73-96.</w:t>
        </w:r>
      </w:ins>
    </w:p>
    <w:p>
      <w:pPr>
        <w:pStyle w:val="Normal"/>
        <w:rPr/>
      </w:pPr>
      <w:r>
        <w:rPr/>
        <w:t xml:space="preserve">Baird, S. F., and C. Girard. 1852. “Descriptions of new species of reptiles collected by the U.S. Exploring Expedition under the command of Capt. Charles Wilkes.” </w:t>
      </w:r>
      <w:r>
        <w:rPr>
          <w:i/>
        </w:rPr>
        <w:t>Proceedings of the National Academy of Sciences Philadelphia</w:t>
      </w:r>
      <w:r>
        <w:rPr/>
        <w:t xml:space="preserve"> 6: 174–177.</w:t>
      </w:r>
    </w:p>
    <w:p>
      <w:pPr>
        <w:pStyle w:val="Normal"/>
        <w:rPr/>
      </w:pPr>
      <w:r>
        <w:rPr/>
        <w:t xml:space="preserve">Bauer, Aaron M., James F. Parham, Rafe M. Brown, Bryan L. Stuart, Lee Grismer, Theodore J. Papenfuss, W. Bohme, et al. 2000. “Availability of new Baysian-delimited gecko names and the importance of character-based species descriptions.” </w:t>
      </w:r>
      <w:r>
        <w:rPr>
          <w:i/>
        </w:rPr>
        <w:t>Proceedings of the Royal Society B: Biological Sciences</w:t>
      </w:r>
      <w:r>
        <w:rPr/>
        <w:t xml:space="preserve"> 278: 490–492. doi:10.2307/1467045. </w:t>
      </w:r>
      <w:hyperlink r:id="rId3">
        <w:r>
          <w:rPr>
            <w:rStyle w:val="InternetLink"/>
          </w:rPr>
          <w:t>http://www.jstor.org/stable/1467045?origin=crossref</w:t>
        </w:r>
      </w:hyperlink>
      <w:r>
        <w:rPr/>
        <w:t>.</w:t>
      </w:r>
    </w:p>
    <w:p>
      <w:pPr>
        <w:pStyle w:val="Normal"/>
        <w:rPr/>
      </w:pPr>
      <w:r>
        <w:rPr/>
        <w:t xml:space="preserve">Baylac, Michel, Claire Villemant, and Giuseppina Simbolotti. 2003. “Combining geometric morphometrics with pattern recognition for the investigation of species complexes.” </w:t>
      </w:r>
      <w:r>
        <w:rPr>
          <w:i/>
        </w:rPr>
        <w:t>Biological Journal of the Linnean Society</w:t>
      </w:r>
      <w:r>
        <w:rPr/>
        <w:t xml:space="preserve"> 80: 89–98.</w:t>
      </w:r>
    </w:p>
    <w:p>
      <w:pPr>
        <w:pStyle w:val="Normal"/>
        <w:rPr/>
      </w:pPr>
      <w:r>
        <w:rPr/>
        <w:t xml:space="preserve">Bickford, David, David J. Lohman, Navjot S. Sodhi, Peter K. L. Ng, Rudolf Meier, Kevin Winker, Krista K. Ingram, and Indraneil Das. 2007. “Cryptic species as a window on diversity and conservation.” </w:t>
      </w:r>
      <w:r>
        <w:rPr>
          <w:i/>
        </w:rPr>
        <w:t>Trends in ecology &amp; evolution</w:t>
      </w:r>
      <w:r>
        <w:rPr/>
        <w:t xml:space="preserve"> 22 (3) (mar): 148–55. doi:10.1016/j.tree.2006.11.004. </w:t>
      </w:r>
      <w:hyperlink r:id="rId4">
        <w:r>
          <w:rPr>
            <w:rStyle w:val="InternetLink"/>
          </w:rPr>
          <w:t>http://www.ncbi.nlm.nih.gov/pubmed/17129636</w:t>
        </w:r>
      </w:hyperlink>
      <w:r>
        <w:rPr/>
        <w:t>.</w:t>
      </w:r>
    </w:p>
    <w:p>
      <w:pPr>
        <w:pStyle w:val="Normal"/>
        <w:rPr/>
      </w:pPr>
      <w:r>
        <w:rPr/>
        <w:t xml:space="preserve">Breiman, Leo, Jerome Friedman, Charles J. Stone, and R. A. Olshen. 1984. </w:t>
      </w:r>
      <w:r>
        <w:rPr>
          <w:i/>
        </w:rPr>
        <w:t>Classification and regression trees</w:t>
      </w:r>
      <w:r>
        <w:rPr/>
        <w:t>. Belmont: Wadsworth International Group.</w:t>
      </w:r>
    </w:p>
    <w:p>
      <w:pPr>
        <w:pStyle w:val="Normal"/>
        <w:rPr/>
      </w:pPr>
      <w:r>
        <w:rPr/>
        <w:t xml:space="preserve">van den Brink, Valentijn, and Folmer Bokma. 2011. “Morphometric shape analysis using learning vector quantization neural networks — an example distinguishing two microtine vole species.” </w:t>
      </w:r>
      <w:r>
        <w:rPr>
          <w:i/>
        </w:rPr>
        <w:t>Annales Zoologici Fennici</w:t>
      </w:r>
      <w:r>
        <w:rPr/>
        <w:t xml:space="preserve"> 48: 359–364.</w:t>
      </w:r>
    </w:p>
    <w:p>
      <w:pPr>
        <w:pStyle w:val="Normal"/>
        <w:rPr/>
      </w:pPr>
      <w:r>
        <w:rPr/>
        <w:t xml:space="preserve">Bury, R. Bruce, David J. Germano, and Gwendolynn W. Bury. 2010. “Population Structure and Growth of the Turtle Actinemys marmorata from the Klamath–Siskiyou Ecoregion: Age, Not Size, Matters.” </w:t>
      </w:r>
      <w:r>
        <w:rPr>
          <w:i/>
        </w:rPr>
        <w:t>Copeia</w:t>
      </w:r>
      <w:r>
        <w:rPr/>
        <w:t xml:space="preserve"> 2010 (3) (sep): 443–451. doi:10.1643/CH-08-096. </w:t>
      </w:r>
      <w:hyperlink r:id="rId5">
        <w:r>
          <w:rPr>
            <w:rStyle w:val="InternetLink"/>
          </w:rPr>
          <w:t>http://www.bioone.org/doi/abs/10.1643/CH-08-096</w:t>
        </w:r>
      </w:hyperlink>
      <w:r>
        <w:rPr/>
        <w:t>.</w:t>
      </w:r>
    </w:p>
    <w:p>
      <w:pPr>
        <w:pStyle w:val="Normal"/>
        <w:rPr/>
      </w:pPr>
      <w:r>
        <w:rPr/>
        <w:t xml:space="preserve">Buskirk, S. W., James F. Parham, and Chris R. Feldman. 2005. “On the hybridisation between two distantly related Asian turtles (Testudines: Scalia x Mauremys).” </w:t>
      </w:r>
      <w:r>
        <w:rPr>
          <w:i/>
        </w:rPr>
        <w:t>Salamandra</w:t>
      </w:r>
      <w:r>
        <w:rPr/>
        <w:t xml:space="preserve"> 41: 21–26.</w:t>
      </w:r>
    </w:p>
    <w:p>
      <w:pPr>
        <w:pStyle w:val="Normal"/>
        <w:rPr/>
      </w:pPr>
      <w:r>
        <w:rPr/>
        <w:t xml:space="preserve">Cardini, A., D. Nagorsen, P. O’Higgins, P. David Polly, R. W. Thorington Jr, and P. Tongiorgi. 2009. “Detecting biological distinctiveness using geometric morphometrics: an example case from the Vancouver Island marmot.” </w:t>
      </w:r>
      <w:r>
        <w:rPr>
          <w:i/>
        </w:rPr>
        <w:t>Ethology Ecology &amp; Evolution</w:t>
      </w:r>
      <w:r>
        <w:rPr/>
        <w:t xml:space="preserve"> 21: 209–223.</w:t>
      </w:r>
    </w:p>
    <w:p>
      <w:pPr>
        <w:pStyle w:val="Normal"/>
        <w:rPr/>
      </w:pPr>
      <w:r>
        <w:rPr/>
        <w:t xml:space="preserve">Carstens, B. C., and T. A. Dewey. 2010. “Species Delimitation Using a Combined Coalescent and Information-Theoretic Approach: An Example from North American Myotis Bats.” </w:t>
      </w:r>
      <w:r>
        <w:rPr>
          <w:i/>
        </w:rPr>
        <w:t>Systematic Biology</w:t>
      </w:r>
      <w:r>
        <w:rPr/>
        <w:t xml:space="preserve"> 59 (4): 400–414. </w:t>
      </w:r>
      <w:hyperlink r:id="rId6">
        <w:r>
          <w:rPr>
            <w:rStyle w:val="InternetLink"/>
          </w:rPr>
          <w:t>papers2://publication/doi/10.1093/sysbio/syq024</w:t>
        </w:r>
      </w:hyperlink>
      <w:r>
        <w:rPr/>
        <w:t>.</w:t>
      </w:r>
    </w:p>
    <w:p>
      <w:pPr>
        <w:pStyle w:val="Normal"/>
        <w:rPr/>
      </w:pPr>
      <w:r>
        <w:rPr/>
        <w:t xml:space="preserve">Carstens, Bryan C., Tara a Pelletier, Noah M. Reid, and Jordan D. Satler. 2013. “How to fail at species delimitation.” </w:t>
      </w:r>
      <w:r>
        <w:rPr>
          <w:i/>
        </w:rPr>
        <w:t>Molecular ecology</w:t>
      </w:r>
      <w:r>
        <w:rPr/>
        <w:t xml:space="preserve"> 22 (17) (sep): 4369–83. doi:10.1111/mec.12413. </w:t>
      </w:r>
      <w:hyperlink r:id="rId7">
        <w:r>
          <w:rPr>
            <w:rStyle w:val="InternetLink"/>
          </w:rPr>
          <w:t>http://www.ncbi.nlm.nih.gov/pubmed/23855767</w:t>
        </w:r>
      </w:hyperlink>
      <w:r>
        <w:rPr/>
        <w:t>.</w:t>
      </w:r>
    </w:p>
    <w:p>
      <w:pPr>
        <w:pStyle w:val="Normal"/>
        <w:rPr/>
      </w:pPr>
      <w:r>
        <w:rPr/>
        <w:t xml:space="preserve">Caumul, Radhekshmi, and P. David Polly. 2005. “Phylogenetic and environmental components of morphological variation: skull, mandible, and molar shape in marmots (Marmota, Rodentia).” </w:t>
      </w:r>
      <w:r>
        <w:rPr>
          <w:i/>
        </w:rPr>
        <w:t>Evolution; international journal of organic evolution</w:t>
      </w:r>
      <w:r>
        <w:rPr/>
        <w:t xml:space="preserve"> 59 (11) (nov): 2460–72. </w:t>
      </w:r>
      <w:hyperlink r:id="rId8">
        <w:r>
          <w:rPr>
            <w:rStyle w:val="InternetLink"/>
          </w:rPr>
          <w:t>http://www.ncbi.nlm.nih.gov/pubmed/16396186</w:t>
        </w:r>
      </w:hyperlink>
      <w:r>
        <w:rPr/>
        <w:t>.</w:t>
      </w:r>
    </w:p>
    <w:p>
      <w:pPr>
        <w:pStyle w:val="Normal"/>
        <w:rPr/>
      </w:pPr>
      <w:r>
        <w:rPr/>
        <w:t xml:space="preserve">Clare, Elizabeth L. 2011. “Cryptic species? Patterns of maternal and paternal gene flow in eight neotropical bats.” </w:t>
      </w:r>
      <w:r>
        <w:rPr>
          <w:i/>
        </w:rPr>
        <w:t>PloS one</w:t>
      </w:r>
      <w:r>
        <w:rPr/>
        <w:t xml:space="preserve"> 6 (7) (jan): e21460. doi:10.1371/journal.pone.0021460.</w:t>
      </w:r>
    </w:p>
    <w:p>
      <w:pPr>
        <w:pStyle w:val="Normal"/>
        <w:rPr>
          <w:i w:val="false"/>
          <w:iCs w:val="false"/>
        </w:rPr>
      </w:pPr>
      <w:ins w:id="355" w:author="Unknown Author" w:date="2016-07-08T01:01:00Z">
        <w:r>
          <w:rPr/>
          <w:t xml:space="preserve">Cramon-Taubadel, N. von, B. C. Frazier, and M. M. Lahr. 2007. The problem of assessing landmark error in geometric morphometrics: theory, methods, and modifications. </w:t>
        </w:r>
      </w:ins>
      <w:ins w:id="356" w:author="Unknown Author" w:date="2016-07-08T01:01:00Z">
        <w:r>
          <w:rPr>
            <w:i/>
            <w:iCs/>
          </w:rPr>
          <w:t>American Journal of Physical Anthropology</w:t>
        </w:r>
      </w:ins>
      <w:ins w:id="357" w:author="Unknown Author" w:date="2016-07-08T01:01:00Z">
        <w:r>
          <w:rPr>
            <w:i w:val="false"/>
            <w:iCs w:val="false"/>
          </w:rPr>
          <w:t xml:space="preserve"> 134:24-35.</w:t>
        </w:r>
      </w:ins>
    </w:p>
    <w:p>
      <w:pPr>
        <w:pStyle w:val="Normal"/>
        <w:rPr/>
      </w:pPr>
      <w:r>
        <w:rPr/>
        <w:t xml:space="preserve">Dayrat, Benoît. 2005. “Towards integrative taxonomy.” </w:t>
      </w:r>
      <w:r>
        <w:rPr>
          <w:i/>
        </w:rPr>
        <w:t>Biological Journal of the Linnean Society</w:t>
      </w:r>
      <w:r>
        <w:rPr/>
        <w:t xml:space="preserve"> 85: 407–415.</w:t>
      </w:r>
    </w:p>
    <w:p>
      <w:pPr>
        <w:pStyle w:val="Normal"/>
        <w:rPr/>
      </w:pPr>
      <w:r>
        <w:rPr/>
        <w:t xml:space="preserve">De Queiroz, Kevin. 2007. “Species concepts and species delimitation.” </w:t>
      </w:r>
      <w:r>
        <w:rPr>
          <w:i/>
        </w:rPr>
        <w:t>Systematic Biology</w:t>
      </w:r>
      <w:r>
        <w:rPr/>
        <w:t xml:space="preserve"> 56 (6) (dec): 879–86. doi:10.1080/10635150701701083. </w:t>
      </w:r>
      <w:hyperlink r:id="rId9">
        <w:r>
          <w:rPr>
            <w:rStyle w:val="InternetLink"/>
          </w:rPr>
          <w:t>http://www.ncbi.nlm.nih.gov/pubmed/18027281</w:t>
        </w:r>
      </w:hyperlink>
      <w:r>
        <w:rPr/>
        <w:t>.</w:t>
      </w:r>
    </w:p>
    <w:p>
      <w:pPr>
        <w:pStyle w:val="Normal"/>
        <w:rPr/>
      </w:pPr>
      <w:r>
        <w:rPr/>
        <w:t xml:space="preserve">Demandt, M. H., and S. Bergek. 2009. “Identification of cyprinid hybrids by using geometric morphometrics and microsatellites.” </w:t>
      </w:r>
      <w:r>
        <w:rPr>
          <w:i/>
        </w:rPr>
        <w:t>Journal of Applied Ichthyology</w:t>
      </w:r>
      <w:r>
        <w:rPr/>
        <w:t xml:space="preserve"> 25 (6) (dec): 695–701. doi:10.1111/j.1439-0426.2009.01329.x. </w:t>
      </w:r>
      <w:hyperlink r:id="rId10">
        <w:r>
          <w:rPr>
            <w:rStyle w:val="InternetLink"/>
          </w:rPr>
          <w:t>http://doi.wiley.com/10.1111/j.1439-0426.2009.01329.x</w:t>
        </w:r>
      </w:hyperlink>
      <w:r>
        <w:rPr/>
        <w:t>.</w:t>
      </w:r>
    </w:p>
    <w:p>
      <w:pPr>
        <w:pStyle w:val="Normal"/>
        <w:rPr/>
      </w:pPr>
      <w:r>
        <w:rPr/>
        <w:t xml:space="preserve">Dobigny, G., L. Granjon, V. Aniskin, K. Ba, and V. Voloboulev. 2003. “A new sigling species of Taterillus (Muridae, Gerbillinae) from West Agrica.” </w:t>
      </w:r>
      <w:r>
        <w:rPr>
          <w:i/>
        </w:rPr>
        <w:t>Mammalian Biology</w:t>
      </w:r>
      <w:r>
        <w:rPr/>
        <w:t xml:space="preserve"> 68: 299–316.</w:t>
      </w:r>
    </w:p>
    <w:p>
      <w:pPr>
        <w:pStyle w:val="Normal"/>
        <w:rPr/>
      </w:pPr>
      <w:r>
        <w:rPr/>
        <w:t xml:space="preserve">Dryden, Ian L. 2013. </w:t>
      </w:r>
      <w:r>
        <w:rPr>
          <w:i/>
        </w:rPr>
        <w:t>shapes: Statistical shape analysis</w:t>
      </w:r>
      <w:r>
        <w:rPr/>
        <w:t xml:space="preserve">. </w:t>
      </w:r>
      <w:hyperlink r:id="rId11">
        <w:r>
          <w:rPr>
            <w:rStyle w:val="InternetLink"/>
          </w:rPr>
          <w:t>http://CRAN.R-project.org/package=shapes</w:t>
        </w:r>
      </w:hyperlink>
      <w:r>
        <w:rPr/>
        <w:t>.</w:t>
      </w:r>
    </w:p>
    <w:p>
      <w:pPr>
        <w:pStyle w:val="Normal"/>
        <w:rPr/>
      </w:pPr>
      <w:r>
        <w:rPr/>
        <w:t xml:space="preserve">Dryden, Ian L., and Kanti Y. Mardia. 1998. </w:t>
      </w:r>
      <w:r>
        <w:rPr>
          <w:i/>
        </w:rPr>
        <w:t>Statistical shape analysis</w:t>
      </w:r>
      <w:r>
        <w:rPr/>
        <w:t>. New York: Wiley.</w:t>
      </w:r>
    </w:p>
    <w:p>
      <w:pPr>
        <w:pStyle w:val="Normal"/>
        <w:rPr/>
      </w:pPr>
      <w:r>
        <w:rPr/>
        <w:t xml:space="preserve">Eldredge, Niles, and Stephen Jay Gould. 1972. “Punctuated equilibria: an alternative to phyletic gradualism.” In </w:t>
      </w:r>
      <w:r>
        <w:rPr>
          <w:i/>
        </w:rPr>
        <w:t>Models in Paleobiology</w:t>
      </w:r>
      <w:r>
        <w:rPr/>
        <w:t>, ed. Thomas J. M. Schopf, 82–115. San Francisco: Freeman Cooper.</w:t>
      </w:r>
    </w:p>
    <w:p>
      <w:pPr>
        <w:pStyle w:val="Normal"/>
        <w:rPr/>
      </w:pPr>
      <w:r>
        <w:rPr/>
        <w:t xml:space="preserve">Feldman, Chris R., and James Ford Parham. 2002. “Molecular phylogenetics of emydine turtles: taxonomic revision and the evolution of shell kinesis.” </w:t>
      </w:r>
      <w:r>
        <w:rPr>
          <w:i/>
        </w:rPr>
        <w:t>Molecular Phylogenetics and Evolution</w:t>
      </w:r>
      <w:r>
        <w:rPr/>
        <w:t xml:space="preserve"> 22 (3) (mar): 388–98. doi:10.1006/mpev.2001.1070. </w:t>
      </w:r>
      <w:hyperlink r:id="rId12">
        <w:r>
          <w:rPr>
            <w:rStyle w:val="InternetLink"/>
          </w:rPr>
          <w:t>http://www.ncbi.nlm.nih.gov/pubmed/11884163</w:t>
        </w:r>
      </w:hyperlink>
      <w:r>
        <w:rPr/>
        <w:t>.</w:t>
      </w:r>
    </w:p>
    <w:p>
      <w:pPr>
        <w:pStyle w:val="Normal"/>
        <w:rPr/>
      </w:pPr>
      <w:r>
        <w:rPr/>
        <w:t xml:space="preserve">Francoy, T. M., R. A. O. Silva, P. Nunes-Silva, C. Menezes, and V. L. Imperatriz-Fonseca. 2009. “Gender identification of five genera of stingless bees (Apidae, Meliponini) based on wing morphology.” </w:t>
      </w:r>
      <w:r>
        <w:rPr>
          <w:i/>
        </w:rPr>
        <w:t>Genetics and molecular research</w:t>
      </w:r>
      <w:r>
        <w:rPr/>
        <w:t xml:space="preserve"> 8 (1): 207–214.</w:t>
      </w:r>
    </w:p>
    <w:p>
      <w:pPr>
        <w:pStyle w:val="Normal"/>
        <w:rPr>
          <w:i w:val="false"/>
          <w:iCs w:val="false"/>
        </w:rPr>
      </w:pPr>
      <w:ins w:id="358" w:author="Unknown Author" w:date="2016-07-08T00:59:00Z">
        <w:r>
          <w:rPr/>
          <w:t xml:space="preserve">Fruciano, C. 2016. Measurement error in geometric morphometrics. </w:t>
        </w:r>
      </w:ins>
      <w:ins w:id="359" w:author="Unknown Author" w:date="2016-07-08T00:59:00Z">
        <w:r>
          <w:rPr>
            <w:i/>
            <w:iCs/>
          </w:rPr>
          <w:t>Development Genes and Evolution</w:t>
        </w:r>
      </w:ins>
      <w:ins w:id="360" w:author="Unknown Author" w:date="2016-07-08T00:59:00Z">
        <w:r>
          <w:rPr>
            <w:i w:val="false"/>
            <w:iCs w:val="false"/>
          </w:rPr>
          <w:t xml:space="preserve"> 226 (3): 139-158.</w:t>
        </w:r>
      </w:ins>
    </w:p>
    <w:p>
      <w:pPr>
        <w:pStyle w:val="Normal"/>
        <w:rPr/>
      </w:pPr>
      <w:r>
        <w:rPr/>
        <w:t xml:space="preserve">Funk, W. Chris, Marcel Caminer, and Santiago R. Ron. 2012. “High levels of cryptic species diversity uncovered in Amazonian frogs.” </w:t>
      </w:r>
      <w:r>
        <w:rPr>
          <w:i/>
        </w:rPr>
        <w:t>Proceedings of the Royal Society B: Biological Sciences</w:t>
      </w:r>
      <w:r>
        <w:rPr/>
        <w:t xml:space="preserve"> 279 (1734) (may): 1806–14. doi:10.1098/rspb.2011.1653.</w:t>
      </w:r>
    </w:p>
    <w:p>
      <w:pPr>
        <w:pStyle w:val="Normal"/>
        <w:rPr/>
      </w:pPr>
      <w:r>
        <w:rPr/>
        <w:t xml:space="preserve">Gaubert, Philippe, Peter J. Taylor, Carlos a Fernandes, Michael W. Bruford, and Geraldine Veron. 2005. “Patterns of cryptic hybridization revealed using an integrative approach: a case study on genets (Carnivora, Viverridae, Genetta spp.) from the southern African subregion.” </w:t>
      </w:r>
      <w:r>
        <w:rPr>
          <w:i/>
        </w:rPr>
        <w:t>Biological Journal of the Linnean Society</w:t>
      </w:r>
      <w:r>
        <w:rPr/>
        <w:t xml:space="preserve"> 86 (1) (aug): 11–33. doi:10.1111/j.1095-8312.2005.00518.x. </w:t>
      </w:r>
      <w:hyperlink r:id="rId13">
        <w:r>
          <w:rPr>
            <w:rStyle w:val="InternetLink"/>
          </w:rPr>
          <w:t>http://doi.wiley.com/10.1111/j.1095-8312.2005.00518.x</w:t>
        </w:r>
      </w:hyperlink>
      <w:r>
        <w:rPr/>
        <w:t>.</w:t>
      </w:r>
    </w:p>
    <w:p>
      <w:pPr>
        <w:pStyle w:val="Normal"/>
        <w:rPr/>
      </w:pPr>
      <w:r>
        <w:rPr/>
        <w:t xml:space="preserve">Germano, David J., and R. Bruce Bury. 2009. “Variation in body size, growth, and population structure of Actinemys marmorata from lentic and lotic habitats in Southern Oregon.” </w:t>
      </w:r>
      <w:r>
        <w:rPr>
          <w:i/>
        </w:rPr>
        <w:t>Journal of Herpetology</w:t>
      </w:r>
      <w:r>
        <w:rPr/>
        <w:t xml:space="preserve"> 43 (3): 510–520.</w:t>
      </w:r>
    </w:p>
    <w:p>
      <w:pPr>
        <w:pStyle w:val="Normal"/>
        <w:rPr/>
      </w:pPr>
      <w:r>
        <w:rPr/>
        <w:t xml:space="preserve">Germano, David J., and Galen B. Rathbun. 2008. “Growth, population structure, and reproduction of western pond turtles (Actinemys marmorata) on the Central Coast of California.” </w:t>
      </w:r>
      <w:r>
        <w:rPr>
          <w:i/>
        </w:rPr>
        <w:t>Chelonian Conservation and Biology</w:t>
      </w:r>
      <w:r>
        <w:rPr/>
        <w:t xml:space="preserve"> 7 (2): 188–194.</w:t>
      </w:r>
    </w:p>
    <w:p>
      <w:pPr>
        <w:pStyle w:val="Normal"/>
        <w:rPr/>
      </w:pPr>
      <w:r>
        <w:rPr/>
        <w:t xml:space="preserve">Gould, Stephen Jay, and Niles Eldredge. 1977. “Punctuated equilibria: the tempo and mode of evolution reconsidered.” </w:t>
      </w:r>
      <w:r>
        <w:rPr>
          <w:i/>
        </w:rPr>
        <w:t>Paleobiology</w:t>
      </w:r>
      <w:r>
        <w:rPr/>
        <w:t xml:space="preserve"> 3 (2): 115–151.</w:t>
      </w:r>
    </w:p>
    <w:p>
      <w:pPr>
        <w:pStyle w:val="Normal"/>
        <w:rPr/>
      </w:pPr>
      <w:r>
        <w:rPr/>
        <w:t xml:space="preserve">Gündüz, Islam, Maarit Jaarola, Coskun Tez, Can Yeniyurt, P. David Polly, and Jeremy B. Searle. 2007. “Multigenic and morphometric differentiation of ground squirrels (Spermophilus, Scuiridae, Rodentia) in Turkey, with a description of a new species.” </w:t>
      </w:r>
      <w:r>
        <w:rPr>
          <w:i/>
        </w:rPr>
        <w:t>Molecular phylogenetics and evolution</w:t>
      </w:r>
      <w:r>
        <w:rPr/>
        <w:t xml:space="preserve"> 43 (3) (jun): 916–35. doi:10.1016/j.ympev.2007.02.021. </w:t>
      </w:r>
      <w:hyperlink r:id="rId14">
        <w:r>
          <w:rPr>
            <w:rStyle w:val="InternetLink"/>
          </w:rPr>
          <w:t>http://www.ncbi.nlm.nih.gov/pubmed/17500011</w:t>
        </w:r>
      </w:hyperlink>
      <w:r>
        <w:rPr/>
        <w:t>.</w:t>
      </w:r>
    </w:p>
    <w:p>
      <w:pPr>
        <w:pStyle w:val="Normal"/>
        <w:rPr/>
      </w:pPr>
      <w:r>
        <w:rPr/>
        <w:t xml:space="preserve">Hand, David J., and Robert J. Till. 2001. “A Simple Generalisation of the Area Under the ROC Curve for Multiple Class Classification Problems.” </w:t>
      </w:r>
      <w:r>
        <w:rPr>
          <w:i/>
        </w:rPr>
        <w:t>Machine Learning</w:t>
      </w:r>
      <w:r>
        <w:rPr/>
        <w:t xml:space="preserve"> 45: 171–186.</w:t>
      </w:r>
    </w:p>
    <w:p>
      <w:pPr>
        <w:pStyle w:val="Normal"/>
        <w:rPr/>
      </w:pPr>
      <w:r>
        <w:rPr/>
        <w:t xml:space="preserve">Hastie, Trevor, Robert Tibshirani, Friedrich Leisch, Kurt Hornik, and Brian D. Ripley. 2015. </w:t>
      </w:r>
      <w:r>
        <w:rPr>
          <w:i/>
        </w:rPr>
        <w:t>mda: Mixture and Flexible Discriminant Analysis</w:t>
      </w:r>
      <w:r>
        <w:rPr/>
        <w:t xml:space="preserve">. </w:t>
      </w:r>
      <w:hyperlink r:id="rId15">
        <w:r>
          <w:rPr>
            <w:rStyle w:val="InternetLink"/>
          </w:rPr>
          <w:t>https://CRAN.R-project.org/package=mda</w:t>
        </w:r>
      </w:hyperlink>
      <w:r>
        <w:rPr/>
        <w:t>.</w:t>
      </w:r>
    </w:p>
    <w:p>
      <w:pPr>
        <w:pStyle w:val="Normal"/>
        <w:rPr/>
      </w:pPr>
      <w:r>
        <w:rPr/>
        <w:t xml:space="preserve">Hastie, Trevor, Robert Tibshirani, and Jerome Friedman. 2009. </w:t>
      </w:r>
      <w:r>
        <w:rPr>
          <w:i/>
        </w:rPr>
        <w:t>The elements of statistical learning: data mining, inference, and prediction</w:t>
      </w:r>
      <w:r>
        <w:rPr/>
        <w:t>. 2nd ed.. New York: Springer.</w:t>
      </w:r>
    </w:p>
    <w:p>
      <w:pPr>
        <w:pStyle w:val="Normal"/>
        <w:rPr/>
      </w:pPr>
      <w:r>
        <w:rPr/>
        <w:t xml:space="preserve">Hausdorf, Bernhard, and Christian Hennig. 2010. “Species delimitation using dominant and codominant multilocus markers.” </w:t>
      </w:r>
      <w:r>
        <w:rPr>
          <w:i/>
        </w:rPr>
        <w:t>Systematic biology</w:t>
      </w:r>
      <w:r>
        <w:rPr/>
        <w:t xml:space="preserve"> 59 (5) (oct): 491–503. doi:10.1093/sysbio/syq039. </w:t>
      </w:r>
      <w:hyperlink r:id="rId16">
        <w:r>
          <w:rPr>
            <w:rStyle w:val="InternetLink"/>
          </w:rPr>
          <w:t>http://www.ncbi.nlm.nih.gov/pubmed/20693311</w:t>
        </w:r>
      </w:hyperlink>
      <w:r>
        <w:rPr/>
        <w:t>.</w:t>
      </w:r>
    </w:p>
    <w:p>
      <w:pPr>
        <w:pStyle w:val="Normal"/>
        <w:rPr/>
      </w:pPr>
      <w:r>
        <w:rPr/>
        <w:t>Holland, Dan C. 1992. “Level and pattern in morphological variation: a phylogeographic study of the western pond turtle (Clemmys marmorata).” University of Southwestern Louisiana.</w:t>
      </w:r>
    </w:p>
    <w:p>
      <w:pPr>
        <w:pStyle w:val="Normal"/>
        <w:rPr/>
      </w:pPr>
      <w:r>
        <w:rPr/>
        <w:t xml:space="preserve">Huelsenbeck, John P., Peter Andolfatto, and Edna T. Huelsenbeck. 2011. “Structurama: bayesian inference of population structure.” </w:t>
      </w:r>
      <w:r>
        <w:rPr>
          <w:i/>
        </w:rPr>
        <w:t>Evolutionary bioinformatics online</w:t>
      </w:r>
      <w:r>
        <w:rPr/>
        <w:t xml:space="preserve"> 7 (jan): 55–9. doi:10.4137/EBO.S6761. </w:t>
      </w:r>
      <w:hyperlink r:id="rId17">
        <w:r>
          <w:rPr>
            <w:rStyle w:val="InternetLink"/>
          </w:rPr>
          <w:t>http://www.pubmedcentral.nih.gov/articlerender.fcgi?artid=3118697\&amp;tool=pmcentrez\&amp;rendertype=abstract</w:t>
        </w:r>
      </w:hyperlink>
      <w:r>
        <w:rPr/>
        <w:t>.</w:t>
      </w:r>
    </w:p>
    <w:p>
      <w:pPr>
        <w:pStyle w:val="Normal"/>
        <w:rPr/>
      </w:pPr>
      <w:r>
        <w:rPr/>
        <w:t xml:space="preserve">Hunt, Gene. 2008. “Gradual or pulsed evolution: when should punctuational explanations be preferred?” </w:t>
      </w:r>
      <w:r>
        <w:rPr>
          <w:i/>
        </w:rPr>
        <w:t>Paleobiology</w:t>
      </w:r>
      <w:r>
        <w:rPr/>
        <w:t xml:space="preserve"> 34 (3): 360–377. doi:10.1666/07073.1.</w:t>
      </w:r>
    </w:p>
    <w:p>
      <w:pPr>
        <w:pStyle w:val="Normal"/>
        <w:rPr/>
      </w:pPr>
      <w:r>
        <w:rPr/>
        <w:t xml:space="preserve">Kaufman, L., and P. J. Rousseeuw. 1990. </w:t>
      </w:r>
      <w:r>
        <w:rPr>
          <w:i/>
        </w:rPr>
        <w:t>Finding groups in data : an introduction to cluster analysis</w:t>
      </w:r>
      <w:r>
        <w:rPr/>
        <w:t>. New York: Wiley.</w:t>
      </w:r>
    </w:p>
    <w:p>
      <w:pPr>
        <w:pStyle w:val="Normal"/>
        <w:rPr/>
      </w:pPr>
      <w:r>
        <w:rPr/>
        <w:t xml:space="preserve">Kendall, David G. 1977. “The diffusion of shape.” </w:t>
      </w:r>
      <w:r>
        <w:rPr>
          <w:i/>
        </w:rPr>
        <w:t>Advances in Applied Probability</w:t>
      </w:r>
      <w:r>
        <w:rPr/>
        <w:t xml:space="preserve"> 9 (3): 428–430.</w:t>
      </w:r>
    </w:p>
    <w:p>
      <w:pPr>
        <w:pStyle w:val="Normal"/>
        <w:rPr/>
      </w:pPr>
      <w:r>
        <w:rPr/>
        <w:t xml:space="preserve">Kuhn, Max. 2013. </w:t>
      </w:r>
      <w:r>
        <w:rPr>
          <w:i/>
        </w:rPr>
        <w:t>caret: Classification and Regression Training</w:t>
      </w:r>
      <w:r>
        <w:rPr/>
        <w:t xml:space="preserve">. </w:t>
      </w:r>
      <w:hyperlink r:id="rId18">
        <w:r>
          <w:rPr>
            <w:rStyle w:val="InternetLink"/>
          </w:rPr>
          <w:t>http://CRAN.R-project.org/package=caret</w:t>
        </w:r>
      </w:hyperlink>
      <w:r>
        <w:rPr/>
        <w:t>.</w:t>
      </w:r>
    </w:p>
    <w:p>
      <w:pPr>
        <w:pStyle w:val="Normal"/>
        <w:rPr/>
      </w:pPr>
      <w:r>
        <w:rPr/>
        <w:t xml:space="preserve">Kuhn, Max, and Kjell Johnson. 2013. </w:t>
      </w:r>
      <w:r>
        <w:rPr>
          <w:i/>
        </w:rPr>
        <w:t>Applied predictive modeling</w:t>
      </w:r>
      <w:r>
        <w:rPr/>
        <w:t>. New York, NY: Springer.</w:t>
      </w:r>
    </w:p>
    <w:p>
      <w:pPr>
        <w:pStyle w:val="Normal"/>
        <w:rPr/>
      </w:pPr>
      <w:r>
        <w:rPr/>
        <w:t xml:space="preserve">Leaché, Adam D., and Matthew K. Fujita. 2010. “Bayesian species delimitation in West African forest geckos (Hemidactylus fasciatus).” </w:t>
      </w:r>
      <w:r>
        <w:rPr>
          <w:i/>
        </w:rPr>
        <w:t>Proceedings. Biological sciences / The Royal Society</w:t>
      </w:r>
      <w:r>
        <w:rPr/>
        <w:t xml:space="preserve"> 277 (1697) (oct): 3071–7. doi:10.1098/rspb.2010.0662. </w:t>
      </w:r>
      <w:hyperlink r:id="rId19">
        <w:r>
          <w:rPr>
            <w:rStyle w:val="InternetLink"/>
          </w:rPr>
          <w:t>http://www.pubmedcentral.nih.gov/articlerender.fcgi?artid=2982061\&amp;tool=pmcentrez\&amp;rendertype=abstract</w:t>
        </w:r>
      </w:hyperlink>
      <w:r>
        <w:rPr/>
        <w:t>.</w:t>
      </w:r>
    </w:p>
    <w:p>
      <w:pPr>
        <w:pStyle w:val="Normal"/>
        <w:rPr/>
      </w:pPr>
      <w:r>
        <w:rPr/>
        <w:t xml:space="preserve">Liaw, Andy, and Matthew Wiener. 2002. “Classification and Regression by randomForest.” </w:t>
      </w:r>
      <w:r>
        <w:rPr>
          <w:i/>
        </w:rPr>
        <w:t>R News</w:t>
      </w:r>
      <w:r>
        <w:rPr/>
        <w:t xml:space="preserve"> 2 (3): 18–22. </w:t>
      </w:r>
      <w:hyperlink r:id="rId20">
        <w:r>
          <w:rPr>
            <w:rStyle w:val="InternetLink"/>
          </w:rPr>
          <w:t>http://CRAN.R-project.org/doc/Rnews/</w:t>
        </w:r>
      </w:hyperlink>
      <w:r>
        <w:rPr/>
        <w:t>.</w:t>
      </w:r>
    </w:p>
    <w:p>
      <w:pPr>
        <w:pStyle w:val="Normal"/>
        <w:rPr/>
      </w:pPr>
      <w:r>
        <w:rPr/>
        <w:t xml:space="preserve">Lubcke, Glen M., and Dawn S. Wilson. 2007. “Variation in shell morphology of the Western Pond Turtle (Actinemys marmorata Baird and Giarard) from three aquativ habitats in Northern California.” </w:t>
      </w:r>
      <w:r>
        <w:rPr>
          <w:i/>
        </w:rPr>
        <w:t>Journal of Herpetology</w:t>
      </w:r>
      <w:r>
        <w:rPr/>
        <w:t xml:space="preserve"> 41 (1): 107–114.</w:t>
      </w:r>
    </w:p>
    <w:p>
      <w:pPr>
        <w:pStyle w:val="Normal"/>
        <w:rPr/>
      </w:pPr>
      <w:r>
        <w:rPr/>
        <w:t xml:space="preserve">MacLeod, Norman. 2007. </w:t>
      </w:r>
      <w:r>
        <w:rPr>
          <w:i/>
        </w:rPr>
        <w:t>Automated taxon identification in systematics: theory, approaches and applications</w:t>
      </w:r>
      <w:r>
        <w:rPr/>
        <w:t>. Boca Raton: CRC Press.</w:t>
      </w:r>
    </w:p>
    <w:p>
      <w:pPr>
        <w:pStyle w:val="Normal"/>
        <w:rPr/>
      </w:pPr>
      <w:r>
        <w:rP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 </w:t>
      </w:r>
      <w:r>
        <w:rPr>
          <w:i/>
        </w:rPr>
        <w:t>Annals of the entomological society of America</w:t>
      </w:r>
      <w:r>
        <w:rPr/>
        <w:t xml:space="preserve"> 106 (2): 170–180.</w:t>
      </w:r>
    </w:p>
    <w:p>
      <w:pPr>
        <w:pStyle w:val="Normal"/>
        <w:rPr/>
      </w:pPr>
      <w:r>
        <w:rPr/>
        <w:t xml:space="preserve">O’Meara, Brian C. 2010. “New heuristic methods for joint species delimitation and species tree inference.” </w:t>
      </w:r>
      <w:r>
        <w:rPr>
          <w:i/>
        </w:rPr>
        <w:t>Systematic biology</w:t>
      </w:r>
      <w:r>
        <w:rPr/>
        <w:t xml:space="preserve"> 59 (1) (jan): 59–73. doi:10.1093/sysbio/syp077. </w:t>
      </w:r>
      <w:hyperlink r:id="rId21">
        <w:r>
          <w:rPr>
            <w:rStyle w:val="InternetLink"/>
          </w:rPr>
          <w:t>http://www.ncbi.nlm.nih.gov/pubmed/20525620</w:t>
        </w:r>
      </w:hyperlink>
      <w:r>
        <w:rPr/>
        <w:t>.</w:t>
      </w:r>
    </w:p>
    <w:p>
      <w:pPr>
        <w:pStyle w:val="Normal"/>
        <w:rPr/>
      </w:pPr>
      <w:r>
        <w:rPr/>
        <w:t xml:space="preserve">Padial, Jose M., Aurelien Miralles, Ignacio De la Riva, and Miguel Vences. 2010. “The integrative future of taxonomy.” </w:t>
      </w:r>
      <w:r>
        <w:rPr>
          <w:i/>
        </w:rPr>
        <w:t>Frontiers in Zoology</w:t>
      </w:r>
      <w:r>
        <w:rPr/>
        <w:t xml:space="preserve"> 7 (16): 1–14.</w:t>
      </w:r>
    </w:p>
    <w:p>
      <w:pPr>
        <w:pStyle w:val="Normal"/>
        <w:rPr/>
      </w:pPr>
      <w:r>
        <w:rP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 </w:t>
      </w:r>
      <w:r>
        <w:rPr>
          <w:i/>
        </w:rPr>
        <w:t>Molecular phylogenetics and evolution</w:t>
      </w:r>
      <w:r>
        <w:rPr/>
        <w:t xml:space="preserve"> 67 (1) (apr): 176–87. doi:10.1016/j.ympev.2013.01.004. </w:t>
      </w:r>
      <w:hyperlink r:id="rId22">
        <w:r>
          <w:rPr>
            <w:rStyle w:val="InternetLink"/>
          </w:rPr>
          <w:t>http://www.ncbi.nlm.nih.gov/pubmed/23353072</w:t>
        </w:r>
      </w:hyperlink>
      <w:r>
        <w:rPr/>
        <w:t>.</w:t>
      </w:r>
    </w:p>
    <w:p>
      <w:pPr>
        <w:pStyle w:val="Normal"/>
        <w:rPr/>
      </w:pPr>
      <w:r>
        <w:rPr/>
        <w:t xml:space="preserve">Pfenninger, Markus, and Klaus Schwenk. 2007. “Cryptic animal species are homogeneously distributed among taxa and biogeographical regions.” </w:t>
      </w:r>
      <w:r>
        <w:rPr>
          <w:i/>
        </w:rPr>
        <w:t>BMC evolutionary biology</w:t>
      </w:r>
      <w:r>
        <w:rPr/>
        <w:t xml:space="preserve"> 7 (jan): 121. doi:10.1186/1471-2148-7-121. </w:t>
      </w:r>
      <w:hyperlink r:id="rId23">
        <w:r>
          <w:rPr>
            <w:rStyle w:val="InternetLink"/>
          </w:rPr>
          <w:t>http://www.pubmedcentral.nih.gov/articlerender.fcgi?artid=1939701\&amp;tool=pmcentrez\&amp;rendertype=abstract</w:t>
        </w:r>
      </w:hyperlink>
      <w:r>
        <w:rPr/>
        <w:t>.</w:t>
      </w:r>
    </w:p>
    <w:p>
      <w:pPr>
        <w:pStyle w:val="Normal"/>
        <w:rPr/>
      </w:pPr>
      <w:r>
        <w:rPr/>
        <w:t xml:space="preserve">Polly, P. D., C. T. Stayton, E. R. Dumont, S. E. Pierce, E. J. Rayfield, and K. D. Angielczyk. 2016. “Combining geometric morphometrics and finite element analysis with evolutionary modeling: towards a synthesis.” </w:t>
      </w:r>
      <w:r>
        <w:rPr>
          <w:i/>
        </w:rPr>
        <w:t>Journal of Vertebrate Paleontology</w:t>
      </w:r>
      <w:r>
        <w:rPr/>
        <w:t xml:space="preserve"> 4634 (March). doi:10.1080/02724634.2016.1111225.</w:t>
      </w:r>
    </w:p>
    <w:p>
      <w:pPr>
        <w:pStyle w:val="Normal"/>
        <w:rPr/>
      </w:pPr>
      <w:r>
        <w:rPr/>
        <w:t xml:space="preserve">Polly, P. David. 2003. “Paleophylogeography of Sorex araneus: molar shape as a morphological marker for fossil shrews.” </w:t>
      </w:r>
      <w:r>
        <w:rPr>
          <w:i/>
        </w:rPr>
        <w:t>Mammalia</w:t>
      </w:r>
      <w:r>
        <w:rPr/>
        <w:t xml:space="preserve"> 68 (2): 233–243.</w:t>
      </w:r>
    </w:p>
    <w:p>
      <w:pPr>
        <w:pStyle w:val="Normal"/>
        <w:rPr/>
      </w:pPr>
      <w:r>
        <w:rPr/>
        <w:t>———</w:t>
      </w:r>
      <w:r>
        <w:rPr/>
        <w:t xml:space="preserve">. 2007. “Phylogeographic differentiation in Sorex araneus: morphology in relation to geography and karyotype.” </w:t>
      </w:r>
      <w:r>
        <w:rPr>
          <w:i/>
        </w:rPr>
        <w:t>Russian Journal of Theriology</w:t>
      </w:r>
      <w:r>
        <w:rPr/>
        <w:t xml:space="preserve"> 6 (1): 73–84.</w:t>
      </w:r>
    </w:p>
    <w:p>
      <w:pPr>
        <w:pStyle w:val="Normal"/>
        <w:rPr/>
      </w:pPr>
      <w:r>
        <w:rPr/>
        <w:t xml:space="preserve">Pons, Joan, Timothy Barraclough, Jesus Gomez-Zurita, Anabela Cardoso, Daniel Duran, Steaphan Hazell, Sophien Kamoun, William Sumlin, and Alfried Vogler. 2006. “Sequence-Based Species Delimitation for the DNA Taxonomy of Undescribed Insects.” </w:t>
      </w:r>
      <w:r>
        <w:rPr>
          <w:i/>
        </w:rPr>
        <w:t>Systematic Biology</w:t>
      </w:r>
      <w:r>
        <w:rPr/>
        <w:t xml:space="preserve"> 55 (4) (aug): 595–609. doi:10.1080/10635150600852011. </w:t>
      </w:r>
      <w:hyperlink r:id="rId24">
        <w:r>
          <w:rPr>
            <w:rStyle w:val="InternetLink"/>
          </w:rPr>
          <w:t>http://sysbio.oxfordjournals.org/cgi/doi/10.1080/10635150600852011</w:t>
        </w:r>
      </w:hyperlink>
      <w:r>
        <w:rPr/>
        <w:t>.</w:t>
      </w:r>
    </w:p>
    <w:p>
      <w:pPr>
        <w:pStyle w:val="Normal"/>
        <w:rPr/>
      </w:pPr>
      <w:r>
        <w:rPr/>
        <w:t xml:space="preserve">R Core Team. 2016. </w:t>
      </w:r>
      <w:r>
        <w:rPr>
          <w:i/>
        </w:rPr>
        <w:t>R: A Language and Environment for Statistical Computing</w:t>
      </w:r>
      <w:r>
        <w:rPr/>
        <w:t xml:space="preserve">. Vienna, Austria: R Foundation for Statistical Computing. </w:t>
      </w:r>
      <w:hyperlink r:id="rId25">
        <w:r>
          <w:rPr>
            <w:rStyle w:val="InternetLink"/>
          </w:rPr>
          <w:t>http://www.R-project.org/</w:t>
        </w:r>
      </w:hyperlink>
      <w:r>
        <w:rPr/>
        <w:t>.</w:t>
      </w:r>
    </w:p>
    <w:p>
      <w:pPr>
        <w:pStyle w:val="Normal"/>
        <w:rPr/>
      </w:pPr>
      <w:r>
        <w:rPr/>
        <w:t xml:space="preserve">Rivera, Gabriel. 2008. “Ecomorphological variation in shell shape of the freshwater turtle Pseudemys concinna inhabiting different aquatic flow regimes.” </w:t>
      </w:r>
      <w:r>
        <w:rPr>
          <w:i/>
        </w:rPr>
        <w:t>Integrative and comparative biology</w:t>
      </w:r>
      <w:r>
        <w:rPr/>
        <w:t xml:space="preserve"> 48 (6) (dec): 769–87. doi:10.1093/icb/icn088. </w:t>
      </w:r>
      <w:hyperlink r:id="rId26">
        <w:r>
          <w:rPr>
            <w:rStyle w:val="InternetLink"/>
          </w:rPr>
          <w:t>http://www.ncbi.nlm.nih.gov/pubmed/21669831</w:t>
        </w:r>
      </w:hyperlink>
      <w:r>
        <w:rPr/>
        <w:t>.</w:t>
      </w:r>
    </w:p>
    <w:p>
      <w:pPr>
        <w:pStyle w:val="Normal"/>
        <w:rPr/>
      </w:pPr>
      <w:r>
        <w:rPr/>
        <w:t xml:space="preserve">Rivera, Gabriel, Joi N. Davis, James C. Godwin, and Dean C. Adams. 2014. “Repeatability of Habitat-Associated Divergence in Shell Shape of Turtles.” </w:t>
      </w:r>
      <w:r>
        <w:rPr>
          <w:i/>
        </w:rPr>
        <w:t>Evolutionary Biology</w:t>
      </w:r>
      <w:r>
        <w:rPr/>
        <w:t xml:space="preserve"> (jul): 29–37. doi:10.1007/s11692-013-9243-6. </w:t>
      </w:r>
      <w:hyperlink r:id="rId27">
        <w:r>
          <w:rPr>
            <w:rStyle w:val="InternetLink"/>
          </w:rPr>
          <w:t>http://link.springer.com/10.1007/s11692-013-9243-6</w:t>
        </w:r>
      </w:hyperlink>
      <w:r>
        <w:rPr/>
        <w:t>.</w:t>
      </w:r>
    </w:p>
    <w:p>
      <w:pPr>
        <w:pStyle w:val="Normal"/>
        <w:rPr/>
      </w:pPr>
      <w:r>
        <w:rPr/>
        <w:t xml:space="preserve">Rivera, Gabriel, and C. Tristan Stayton. 2011. “Finite element modeling of shell shape in the freshwater turtle Pseudemys concinna reveals a trade-off between mechanical strength and hydrodynamic efficiency.” </w:t>
      </w:r>
      <w:r>
        <w:rPr>
          <w:i/>
        </w:rPr>
        <w:t>Journal of morphology</w:t>
      </w:r>
      <w:r>
        <w:rPr/>
        <w:t xml:space="preserve"> 272 (10) (oct): 1192–203. doi:10.1002/jmor.10974. </w:t>
      </w:r>
      <w:hyperlink r:id="rId28">
        <w:r>
          <w:rPr>
            <w:rStyle w:val="InternetLink"/>
          </w:rPr>
          <w:t>http://www.ncbi.nlm.nih.gov/pubmed/21630321</w:t>
        </w:r>
      </w:hyperlink>
      <w:r>
        <w:rPr/>
        <w:t>.</w:t>
      </w:r>
    </w:p>
    <w:p>
      <w:pPr>
        <w:pStyle w:val="Normal"/>
        <w:rPr/>
      </w:pPr>
      <w:r>
        <w:rPr/>
        <w:t>Rohlf, F. James. 2005. “TpsDig 2.04.”</w:t>
      </w:r>
    </w:p>
    <w:p>
      <w:pPr>
        <w:pStyle w:val="Normal"/>
        <w:rPr/>
      </w:pPr>
      <w:r>
        <w:rPr/>
        <w:t xml:space="preserve">Schilck-Steiner, Brigit C., B. Seifert, C. Stauffer, E. Christian, R. H. Crozier, and F. M. Steiner. 2007. “Without morphology, cryptic species stay in taxonomic crypsis following discovery.” </w:t>
      </w:r>
      <w:r>
        <w:rPr>
          <w:i/>
        </w:rPr>
        <w:t>Trends in ecology &amp; evolution</w:t>
      </w:r>
      <w:r>
        <w:rPr/>
        <w:t xml:space="preserve"> 22 (8) (aug): 391–392. doi:10.1016/j.tree.2007.05.003. </w:t>
      </w:r>
      <w:hyperlink r:id="rId29">
        <w:r>
          <w:rPr>
            <w:rStyle w:val="InternetLink"/>
          </w:rPr>
          <w:t>http://www.ncbi.nlm.nih.gov/pubmed/17573147</w:t>
        </w:r>
      </w:hyperlink>
      <w:r>
        <w:rPr/>
        <w:t>.</w:t>
      </w:r>
    </w:p>
    <w:p>
      <w:pPr>
        <w:pStyle w:val="Normal"/>
        <w:rPr/>
      </w:pPr>
      <w:r>
        <w:rPr/>
        <w:t xml:space="preserve">Seeliger, L. M. 1945. “Variation in the Pacific Mud Turtle.” </w:t>
      </w:r>
      <w:r>
        <w:rPr>
          <w:i/>
        </w:rPr>
        <w:t>Copeia</w:t>
      </w:r>
      <w:r>
        <w:rPr/>
        <w:t xml:space="preserve"> 1945 (3): 150–159.</w:t>
      </w:r>
    </w:p>
    <w:p>
      <w:pPr>
        <w:pStyle w:val="Normal"/>
        <w:rPr/>
      </w:pPr>
      <w:r>
        <w:rPr/>
        <w:t xml:space="preserve">Spinks, Phillip Q., Robert C. Thomson, and H. Bradley Shaffer. 2014. “The advantages of going large: genome wide SNPs clarify the complex population history and systematics of the threatened western pond turtle.” </w:t>
      </w:r>
      <w:r>
        <w:rPr>
          <w:i/>
        </w:rPr>
        <w:t>Molecular Ecology</w:t>
      </w:r>
      <w:r>
        <w:rPr/>
        <w:t xml:space="preserve"> (mar): n/a–n/a. doi:10.1111/mec.12736. </w:t>
      </w:r>
      <w:hyperlink r:id="rId30">
        <w:r>
          <w:rPr>
            <w:rStyle w:val="InternetLink"/>
          </w:rPr>
          <w:t>http://doi.wiley.com/10.1111/mec.12736</w:t>
        </w:r>
      </w:hyperlink>
      <w:r>
        <w:rPr/>
        <w:t>.</w:t>
      </w:r>
    </w:p>
    <w:p>
      <w:pPr>
        <w:pStyle w:val="Normal"/>
        <w:rPr/>
      </w:pPr>
      <w:r>
        <w:rPr/>
        <w:t xml:space="preserve">Spinks, Phillip Q., Robert C. Thomson, and H. Bradley Shaffer. 2010. “Nuclear gene phylogeography reveals the historical legacy of an ancient inland sea on lineages of the western pond turtle, Emys marmorata in California.” </w:t>
      </w:r>
      <w:r>
        <w:rPr>
          <w:i/>
        </w:rPr>
        <w:t>Molecular ecology</w:t>
      </w:r>
      <w:r>
        <w:rPr/>
        <w:t xml:space="preserve"> 19 (3) (feb): 542–56. doi:10.1111/j.1365-294X.2009.04451.x. </w:t>
      </w:r>
      <w:hyperlink r:id="rId31">
        <w:r>
          <w:rPr>
            <w:rStyle w:val="InternetLink"/>
          </w:rPr>
          <w:t>http://www.ncbi.nlm.nih.gov/pubmed/20051011</w:t>
        </w:r>
      </w:hyperlink>
      <w:r>
        <w:rPr/>
        <w:t>.</w:t>
      </w:r>
    </w:p>
    <w:p>
      <w:pPr>
        <w:pStyle w:val="Normal"/>
        <w:rPr/>
      </w:pPr>
      <w:r>
        <w:rPr/>
        <w:t xml:space="preserve">Spinks, Phillip Q., and H. Bradley Shaffer. 2005. “Range-wide molecular analysis of the western pond turtle (Emys marmorata): cryptic variation, isolation by distance, and their conservation implications.” </w:t>
      </w:r>
      <w:r>
        <w:rPr>
          <w:i/>
        </w:rPr>
        <w:t>Molecular ecology</w:t>
      </w:r>
      <w:r>
        <w:rPr/>
        <w:t xml:space="preserve"> 14 (7) (jun): 2047–64. doi:10.1111/j.1365-294X.2005.02564.x. </w:t>
      </w:r>
      <w:hyperlink r:id="rId32">
        <w:r>
          <w:rPr>
            <w:rStyle w:val="InternetLink"/>
          </w:rPr>
          <w:t>http://www.ncbi.nlm.nih.gov/pubmed/15910326</w:t>
        </w:r>
      </w:hyperlink>
      <w:r>
        <w:rPr/>
        <w:t>.</w:t>
      </w:r>
    </w:p>
    <w:p>
      <w:pPr>
        <w:pStyle w:val="Normal"/>
        <w:rPr/>
      </w:pPr>
      <w:r>
        <w:rPr/>
        <w:t>———</w:t>
      </w:r>
      <w:r>
        <w:rPr/>
        <w:t xml:space="preserve">. 2009. “Conflicting mitochondrial and nuclear phylogenies for the widely disjunct Emys (Testudines: Emydidae) species complex, and what they tell us about biogeography and hybridization.” </w:t>
      </w:r>
      <w:r>
        <w:rPr>
          <w:i/>
        </w:rPr>
        <w:t>Systematic biology</w:t>
      </w:r>
      <w:r>
        <w:rPr/>
        <w:t xml:space="preserve"> 58 (1) (feb): 1–20. doi:10.1093/sysbio/syp005. </w:t>
      </w:r>
      <w:hyperlink r:id="rId33">
        <w:r>
          <w:rPr>
            <w:rStyle w:val="InternetLink"/>
          </w:rPr>
          <w:t>http://www.ncbi.nlm.nih.gov/pubmed/20525565</w:t>
        </w:r>
      </w:hyperlink>
      <w:r>
        <w:rPr/>
        <w:t>.</w:t>
      </w:r>
    </w:p>
    <w:p>
      <w:pPr>
        <w:pStyle w:val="Normal"/>
        <w:rPr/>
      </w:pPr>
      <w:r>
        <w:rPr/>
        <w:t xml:space="preserve">Stayton, C. Tristan. 2011. “Biomechanics on the half shell: functional performance influences patterns of morphological variation in the emydid turtle carapace.” </w:t>
      </w:r>
      <w:r>
        <w:rPr>
          <w:i/>
        </w:rPr>
        <w:t>Zoology (Jena, Germany)</w:t>
      </w:r>
      <w:r>
        <w:rPr/>
        <w:t xml:space="preserve"> 114 (4) (sep): 213–23. doi:10.1016/j.zool.2011.03.002. </w:t>
      </w:r>
      <w:hyperlink r:id="rId34">
        <w:r>
          <w:rPr>
            <w:rStyle w:val="InternetLink"/>
          </w:rPr>
          <w:t>http://www.ncbi.nlm.nih.gov/pubmed/21820295</w:t>
        </w:r>
      </w:hyperlink>
      <w:r>
        <w:rPr/>
        <w:t>.</w:t>
      </w:r>
    </w:p>
    <w:p>
      <w:pPr>
        <w:pStyle w:val="Normal"/>
        <w:rPr/>
      </w:pPr>
      <w:r>
        <w:rPr/>
        <w:t xml:space="preserve">Stuart, Bryan L., Robert F. Inger, and Harold K. Voris. 2006. “High level of cryptic species diversity revealed by sympatric lineages of Southeast Asian forest frogs.” </w:t>
      </w:r>
      <w:r>
        <w:rPr>
          <w:i/>
        </w:rPr>
        <w:t>Biology letters</w:t>
      </w:r>
      <w:r>
        <w:rPr/>
        <w:t xml:space="preserve"> 2 (3) (sep): 470–4. doi:10.1098/rsbl.2006.0505. </w:t>
      </w:r>
      <w:hyperlink r:id="rId35">
        <w:r>
          <w:rPr>
            <w:rStyle w:val="InternetLink"/>
          </w:rPr>
          <w:t>http://www.pubmedcentral.nih.gov/articlerender.fcgi?artid=1686201\&amp;tool=pmcentrez\&amp;rendertype=abstract</w:t>
        </w:r>
      </w:hyperlink>
      <w:r>
        <w:rPr/>
        <w:t>.</w:t>
      </w:r>
    </w:p>
    <w:p>
      <w:pPr>
        <w:pStyle w:val="Normal"/>
        <w:rPr/>
      </w:pPr>
      <w:r>
        <w:rPr/>
        <w:t xml:space="preserve">Sztencel-Jabłonka, Anna, Gareth Jones, and Wiesław BogdanowicZ. 2009. “Skull Morphology of Two Cryptic Bat Species: Pipistrellus pipistrellus and P. pygmaeus — A 3D Geometric Morphometrics Approach with Landmark Reconstruction.” </w:t>
      </w:r>
      <w:r>
        <w:rPr>
          <w:i/>
        </w:rPr>
        <w:t>Acta Chiropterologica</w:t>
      </w:r>
      <w:r>
        <w:rPr/>
        <w:t xml:space="preserve"> 11 (1) (jun): 113–126. doi:10.3161/150811009X465730. </w:t>
      </w:r>
      <w:hyperlink r:id="rId36">
        <w:r>
          <w:rPr>
            <w:rStyle w:val="InternetLink"/>
          </w:rPr>
          <w:t>http://www.bioone.org/doi/abs/10.3161/150811009X465730</w:t>
        </w:r>
      </w:hyperlink>
      <w:r>
        <w:rPr/>
        <w:t>.</w:t>
      </w:r>
    </w:p>
    <w:p>
      <w:pPr>
        <w:pStyle w:val="Normal"/>
        <w:rPr/>
      </w:pPr>
      <w:r>
        <w:rPr/>
        <w:t xml:space="preserve">Van Bocxlaer, B., and G. Hunt. 2013. “Morphological stasis in an ongoing gastropod radiation from Lake Malawi.” </w:t>
      </w:r>
      <w:r>
        <w:rPr>
          <w:i/>
        </w:rPr>
        <w:t>Proceedings of the National Academy of Sciences</w:t>
      </w:r>
      <w:r>
        <w:rPr/>
        <w:t xml:space="preserve"> (aug). doi:10.1073/pnas.1308588110. </w:t>
      </w:r>
      <w:hyperlink r:id="rId37">
        <w:r>
          <w:rPr>
            <w:rStyle w:val="InternetLink"/>
          </w:rPr>
          <w:t>http://www.pnas.org/cgi/doi/10.1073/pnas.1308588110</w:t>
        </w:r>
      </w:hyperlink>
      <w:r>
        <w:rPr/>
        <w:t>.</w:t>
      </w:r>
    </w:p>
    <w:p>
      <w:pPr>
        <w:pStyle w:val="Normal"/>
        <w:rPr/>
      </w:pPr>
      <w:r>
        <w:rPr/>
        <w:t xml:space="preserve">Venables, W. N., and B. D. Ripley. 2002. </w:t>
      </w:r>
      <w:r>
        <w:rPr>
          <w:i/>
        </w:rPr>
        <w:t>Modern Applied Statistics with S</w:t>
      </w:r>
      <w:r>
        <w:rPr/>
        <w:t xml:space="preserve">. Fourth.. New York: Springer. </w:t>
      </w:r>
      <w:hyperlink r:id="rId38">
        <w:r>
          <w:rPr>
            <w:rStyle w:val="InternetLink"/>
          </w:rPr>
          <w:t>http://www.stats.ox.ac.uk/pub/MASS4</w:t>
        </w:r>
      </w:hyperlink>
      <w:r>
        <w:rPr/>
        <w:t>.</w:t>
      </w:r>
    </w:p>
    <w:p>
      <w:pPr>
        <w:pStyle w:val="Normal"/>
        <w:rPr/>
      </w:pPr>
      <w:r>
        <w:rPr/>
        <w:t xml:space="preserve">Yang, Ziheng, and Bruce Rannala. 2010. “Bayesian species delimitation using multilocus sequence data.” </w:t>
      </w:r>
      <w:r>
        <w:rPr>
          <w:i/>
        </w:rPr>
        <w:t>Proceedings of the National Academy of Sciences</w:t>
      </w:r>
      <w:r>
        <w:rPr/>
        <w:t xml:space="preserve"> 107 (20) (may): 9264–9. doi:10.1073/pnas.0913022107. </w:t>
      </w:r>
      <w:hyperlink r:id="rId39">
        <w:r>
          <w:rPr>
            <w:rStyle w:val="InternetLink"/>
          </w:rPr>
          <w:t>http://www.pubmedcentral.nih.gov/articlerender.fcgi?artid=2889046\&amp;tool=pmcentrez\&amp;rendertype=abstract</w:t>
        </w:r>
      </w:hyperlink>
      <w:r>
        <w:rPr/>
        <w:t>.</w:t>
      </w:r>
    </w:p>
    <w:p>
      <w:pPr>
        <w:pStyle w:val="Normal"/>
        <w:widowControl/>
        <w:suppressAutoHyphens w:val="true"/>
        <w:bidi w:val="0"/>
        <w:spacing w:before="0" w:after="200"/>
        <w:jc w:val="left"/>
        <w:rPr/>
      </w:pPr>
      <w:r>
        <w:rPr/>
        <w:t xml:space="preserve">Zelditch, Miriam Leah, Donald L. Swiderski, and H. David Sheets. 2004. </w:t>
      </w:r>
      <w:r>
        <w:rPr>
          <w:i/>
        </w:rPr>
        <w:t>Geometric morphometrics for biologists: a primer</w:t>
      </w:r>
      <w:r>
        <w:rPr/>
        <w:t>. Amsterdam: Elsevier Academic Press.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6-07-07T23:59:53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If they list example papers, maybe cite those papers instead of the book?</w:t>
      </w:r>
    </w:p>
  </w:comment>
  <w:comment w:id="1" w:author="Unknown Author" w:date="2016-07-08T00:01:59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Do you want to include a comment about why we used the ones we did (e.g., are the most appropriate for the question? Easiest?).</w:t>
      </w:r>
    </w:p>
  </w:comment>
  <w:comment w:id="2" w:author="Unknown Author" w:date="2016-07-08T00:29:39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Shouldn't 2010 be nuclear and 2014 by SNIP?</w:t>
      </w:r>
    </w:p>
  </w:comment>
  <w:comment w:id="3" w:author="Unknown Author" w:date="2016-07-08T09:25:14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 xml:space="preserve">I think this needs to be reworded; it's not clear to me what's being calculated. All the replicates were for one species so talking about “within species” distances confuses things. Did you calculate the average distance between all the configurations (regardless of which specimen they represent)  and then the average distance between replicates of each specimen? Also, we should specify what distance is being used (Procrustes distance? Distance in the tangent plane?) </w:t>
      </w:r>
    </w:p>
  </w:comment>
  <w:comment w:id="4" w:author="Unknown Author" w:date="2016-07-08T01:09:12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Jim, do you think this requires citations or is it basically common knowledge?</w:t>
      </w:r>
    </w:p>
  </w:comment>
  <w:comment w:id="5" w:author="Unknown Author" w:date="2016-07-08T14:21:01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Given the nature of our data is there a reason to think one or more of these might perform better than others?</w:t>
      </w:r>
    </w:p>
  </w:comment>
  <w:comment w:id="6" w:author="Unknown Author" w:date="2016-07-08T09:29:12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A little rephrasing here might be good because this makes it sound like this is the theoretical maximum, but there are other things that could be included (e.g., interactions between centroid size and other PCs).</w:t>
      </w:r>
    </w:p>
  </w:comment>
  <w:comment w:id="7" w:author="Unknown Author" w:date="2016-07-08T09:55:14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I think more precision here is good. In that context, is it ok to say “our supervised learning approach” or is there a better name for the specific type of supevised learning apporach we are using?</w:t>
      </w:r>
    </w:p>
  </w:comment>
  <w:comment w:id="8" w:author="Unknown Author" w:date="2016-07-08T10:01:06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What two aspects? Presumably one is the fact that  PCs are orthogonal. What's the other?</w:t>
      </w:r>
    </w:p>
  </w:comment>
  <w:comment w:id="9" w:author="Unknown Author" w:date="2016-07-08T14:13:51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Presumably these 27 models are different permutations of a smaller number of underlying models. It would be useful to provide some information on what they represent and how  they differ.</w:t>
      </w:r>
    </w:p>
  </w:comment>
  <w:comment w:id="10" w:author="Unknown Author" w:date="2016-07-08T14:16:15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Is there a reason why you used five-fold cross-validation and not some higher or lower value of k?</w:t>
      </w:r>
    </w:p>
  </w:comment>
  <w:comment w:id="11" w:author="Unknown Author" w:date="2016-07-08T14:17:24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US" w:eastAsia="en-US"/>
        </w:rPr>
        <w:t>You should provide some explanation of this rule and why it is important. Readers (like me!) may find it counterintuitive to use a sub-optimal model and may not be familiar with the rule.</w:t>
      </w:r>
    </w:p>
  </w:comment>
  <w:comment w:id="12" w:author="Unknown Author" w:date="2016-07-08T23:00:21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 xml:space="preserve">Jim, Bryan, do you know offhand how much sexual size dimorphism has been reported for marmorata? My impression is that there isn't a lot, at least compared to some deirochelyines. If that's correct, it would be good to mention to show that this result isn't surprising. </w:t>
      </w:r>
    </w:p>
  </w:comment>
  <w:comment w:id="13" w:author="Unknown Author" w:date="2016-07-08T23:10:12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Correct?</w:t>
      </w:r>
    </w:p>
  </w:comment>
  <w:comment w:id="14" w:author="Unknown Author" w:date="2016-07-08T23:11:31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The phrasing of this sentence is a bit odd. I assume that you're comparing the the marmorata and Trachemys datasets? If so, maybe rephrase to: “The neural net models were the most poorly performing for both the Trachemys and E. marmorata datatsets.” Also, should we note what model was worst for the seven species example? And which models worked best  for all three cases?</w:t>
      </w:r>
    </w:p>
  </w:comment>
  <w:comment w:id="15" w:author="Unknown Author" w:date="2016-07-08T23:43:58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Bryan, anyone we need to cite for helping with collecitons access in North Carolina?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Ubuntu">
    <w:charset w:val="01"/>
    <w:family w:val="roman"/>
    <w:pitch w:val="variable"/>
  </w:font>
  <w:font w:name="Ubuntu">
    <w:charset w:val="01"/>
    <w:family w:val="swiss"/>
    <w:pitch w:val="default"/>
  </w:font>
</w:fonts>
</file>

<file path=word/settings.xml><?xml version="1.0" encoding="utf-8"?>
<w:settings xmlns:w="http://schemas.openxmlformats.org/wordprocessingml/2006/main">
  <w:zoom w:percent="9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customStyle="1">
    <w:name w:val="Footnote Anchor"/>
    <w:basedOn w:val="BodyTextChar"/>
    <w:rPr>
      <w:vertAlign w:val="superscript"/>
    </w:rPr>
  </w:style>
  <w:style w:type="character" w:styleId="InternetLink" w:customStyle="1">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wiley.com/10.1111/bij.12010" TargetMode="External"/><Relationship Id="rId3" Type="http://schemas.openxmlformats.org/officeDocument/2006/relationships/hyperlink" Target="http://www.jstor.org/stable/1467045?origin=crossref" TargetMode="External"/><Relationship Id="rId4" Type="http://schemas.openxmlformats.org/officeDocument/2006/relationships/hyperlink" Target="http://www.ncbi.nlm.nih.gov/pubmed/17129636" TargetMode="External"/><Relationship Id="rId5" Type="http://schemas.openxmlformats.org/officeDocument/2006/relationships/hyperlink" Target="http://www.bioone.org/doi/abs/10.1643/CH-08-096" TargetMode="External"/><Relationship Id="rId6" Type="http://schemas.openxmlformats.org/officeDocument/2006/relationships/hyperlink" Target="papers2://publication/doi/10.1093/sysbio/syq024" TargetMode="External"/><Relationship Id="rId7" Type="http://schemas.openxmlformats.org/officeDocument/2006/relationships/hyperlink" Target="http://www.ncbi.nlm.nih.gov/pubmed/23855767" TargetMode="External"/><Relationship Id="rId8" Type="http://schemas.openxmlformats.org/officeDocument/2006/relationships/hyperlink" Target="http://www.ncbi.nlm.nih.gov/pubmed/16396186" TargetMode="External"/><Relationship Id="rId9" Type="http://schemas.openxmlformats.org/officeDocument/2006/relationships/hyperlink" Target="http://www.ncbi.nlm.nih.gov/pubmed/18027281" TargetMode="External"/><Relationship Id="rId10" Type="http://schemas.openxmlformats.org/officeDocument/2006/relationships/hyperlink" Target="http://doi.wiley.com/10.1111/j.1439-0426.2009.01329.x" TargetMode="External"/><Relationship Id="rId11" Type="http://schemas.openxmlformats.org/officeDocument/2006/relationships/hyperlink" Target="http://CRAN.R-project.org/package=shapes" TargetMode="External"/><Relationship Id="rId12" Type="http://schemas.openxmlformats.org/officeDocument/2006/relationships/hyperlink" Target="http://www.ncbi.nlm.nih.gov/pubmed/11884163" TargetMode="External"/><Relationship Id="rId13" Type="http://schemas.openxmlformats.org/officeDocument/2006/relationships/hyperlink" Target="http://doi.wiley.com/10.1111/j.1095-8312.2005.00518.x" TargetMode="External"/><Relationship Id="rId14" Type="http://schemas.openxmlformats.org/officeDocument/2006/relationships/hyperlink" Target="http://www.ncbi.nlm.nih.gov/pubmed/17500011" TargetMode="External"/><Relationship Id="rId15" Type="http://schemas.openxmlformats.org/officeDocument/2006/relationships/hyperlink" Target="https://CRAN.R-project.org/package=mda" TargetMode="External"/><Relationship Id="rId16" Type="http://schemas.openxmlformats.org/officeDocument/2006/relationships/hyperlink" Target="http://www.ncbi.nlm.nih.gov/pubmed/20693311" TargetMode="External"/><Relationship Id="rId17" Type="http://schemas.openxmlformats.org/officeDocument/2006/relationships/hyperlink" Target="http://www.pubmedcentral.nih.gov/articlerender.fcgi?artid=3118697\&amp;tool=pmcentrez\&amp;rendertype=abstract" TargetMode="External"/><Relationship Id="rId18" Type="http://schemas.openxmlformats.org/officeDocument/2006/relationships/hyperlink" Target="http://CRAN.R-project.org/package=caret" TargetMode="External"/><Relationship Id="rId19" Type="http://schemas.openxmlformats.org/officeDocument/2006/relationships/hyperlink" Target="http://www.pubmedcentral.nih.gov/articlerender.fcgi?artid=2982061\&amp;tool=pmcentrez\&amp;rendertype=abstract" TargetMode="External"/><Relationship Id="rId20" Type="http://schemas.openxmlformats.org/officeDocument/2006/relationships/hyperlink" Target="http://CRAN.R-project.org/doc/Rnews/" TargetMode="External"/><Relationship Id="rId21" Type="http://schemas.openxmlformats.org/officeDocument/2006/relationships/hyperlink" Target="http://www.ncbi.nlm.nih.gov/pubmed/20525620" TargetMode="External"/><Relationship Id="rId22" Type="http://schemas.openxmlformats.org/officeDocument/2006/relationships/hyperlink" Target="http://www.ncbi.nlm.nih.gov/pubmed/23353072" TargetMode="External"/><Relationship Id="rId23" Type="http://schemas.openxmlformats.org/officeDocument/2006/relationships/hyperlink" Target="http://www.pubmedcentral.nih.gov/articlerender.fcgi?artid=1939701\&amp;tool=pmcentrez\&amp;rendertype=abstract" TargetMode="External"/><Relationship Id="rId24" Type="http://schemas.openxmlformats.org/officeDocument/2006/relationships/hyperlink" Target="http://sysbio.oxfordjournals.org/cgi/doi/10.1080/10635150600852011" TargetMode="External"/><Relationship Id="rId25" Type="http://schemas.openxmlformats.org/officeDocument/2006/relationships/hyperlink" Target="http://www.R-project.org/" TargetMode="External"/><Relationship Id="rId26" Type="http://schemas.openxmlformats.org/officeDocument/2006/relationships/hyperlink" Target="http://www.ncbi.nlm.nih.gov/pubmed/21669831" TargetMode="External"/><Relationship Id="rId27" Type="http://schemas.openxmlformats.org/officeDocument/2006/relationships/hyperlink" Target="http://link.springer.com/10.1007/s11692-013-9243-6" TargetMode="External"/><Relationship Id="rId28" Type="http://schemas.openxmlformats.org/officeDocument/2006/relationships/hyperlink" Target="http://www.ncbi.nlm.nih.gov/pubmed/21630321" TargetMode="External"/><Relationship Id="rId29" Type="http://schemas.openxmlformats.org/officeDocument/2006/relationships/hyperlink" Target="http://www.ncbi.nlm.nih.gov/pubmed/17573147" TargetMode="External"/><Relationship Id="rId30" Type="http://schemas.openxmlformats.org/officeDocument/2006/relationships/hyperlink" Target="http://doi.wiley.com/10.1111/mec.12736" TargetMode="External"/><Relationship Id="rId31" Type="http://schemas.openxmlformats.org/officeDocument/2006/relationships/hyperlink" Target="http://www.ncbi.nlm.nih.gov/pubmed/20051011" TargetMode="External"/><Relationship Id="rId32" Type="http://schemas.openxmlformats.org/officeDocument/2006/relationships/hyperlink" Target="http://www.ncbi.nlm.nih.gov/pubmed/15910326" TargetMode="External"/><Relationship Id="rId33" Type="http://schemas.openxmlformats.org/officeDocument/2006/relationships/hyperlink" Target="http://www.ncbi.nlm.nih.gov/pubmed/20525565" TargetMode="External"/><Relationship Id="rId34" Type="http://schemas.openxmlformats.org/officeDocument/2006/relationships/hyperlink" Target="http://www.ncbi.nlm.nih.gov/pubmed/21820295" TargetMode="External"/><Relationship Id="rId35" Type="http://schemas.openxmlformats.org/officeDocument/2006/relationships/hyperlink" Target="http://www.pubmedcentral.nih.gov/articlerender.fcgi?artid=1686201\&amp;tool=pmcentrez\&amp;rendertype=abstract" TargetMode="External"/><Relationship Id="rId36" Type="http://schemas.openxmlformats.org/officeDocument/2006/relationships/hyperlink" Target="http://www.bioone.org/doi/abs/10.3161/150811009X465730" TargetMode="External"/><Relationship Id="rId37" Type="http://schemas.openxmlformats.org/officeDocument/2006/relationships/hyperlink" Target="http://www.pnas.org/cgi/doi/10.1073/pnas.1308588110" TargetMode="External"/><Relationship Id="rId38" Type="http://schemas.openxmlformats.org/officeDocument/2006/relationships/hyperlink" Target="http://www.stats.ox.ac.uk/pub/MASS4" TargetMode="External"/><Relationship Id="rId39" Type="http://schemas.openxmlformats.org/officeDocument/2006/relationships/hyperlink" Target="http://www.pubmedcentral.nih.gov/articlerender.fcgi?artid=2889046\&amp;tool=pmcentrez\&amp;rendertype=abstract" TargetMode="External"/><Relationship Id="rId40" Type="http://schemas.openxmlformats.org/officeDocument/2006/relationships/comments" Target="comments.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Stuart</dc:creator>
  <dc:language>en-US</dc:language>
  <cp:revision>0</cp:revision>
  <dc:title>Supervised learning approaches to classifying morphological viariation: picking amongst taxonomic hypotheses for the Pacific Pond Turtle (Emys marmorata)</dc:title>
</cp:coreProperties>
</file>